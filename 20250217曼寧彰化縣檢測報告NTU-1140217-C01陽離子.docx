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501" w:rsidRPr="00C43E33" w:rsidRDefault="00E70BC2" w:rsidP="00985FFF">
      <w:pPr>
        <w:pStyle w:val="Default"/>
        <w:snapToGrid w:val="0"/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</w:pPr>
      <w:r w:rsidRPr="00E70BC2"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BF7501" w:rsidRPr="0010200B" w:rsidRDefault="00BF7501" w:rsidP="00985FFF">
      <w:pPr>
        <w:pStyle w:val="Default"/>
        <w:snapToGrid w:val="0"/>
        <w:rPr>
          <w:rFonts w:ascii="Times New Roman" w:eastAsia="BiauKaiTC Regular" w:hAnsi="Times New Roman" w:cs="Times New Roman"/>
          <w:noProof/>
          <w:color w:val="auto"/>
          <w:sz w:val="28"/>
          <w:szCs w:val="28"/>
          <w:lang w:bidi="he-IL"/>
        </w:rPr>
      </w:pPr>
    </w:p>
    <w:p w:rsidR="00985FFF" w:rsidRPr="0010200B" w:rsidRDefault="00985FFF" w:rsidP="00985FFF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委託單位：</w:t>
      </w:r>
      <w:r w:rsidR="00AE480C" w:rsidRPr="0010200B">
        <w:rPr>
          <w:rFonts w:eastAsia="BiauKaiTC Regular" w:hint="eastAsia"/>
          <w:szCs w:val="28"/>
        </w:rPr>
        <w:t>曼寧</w:t>
      </w:r>
      <w:r w:rsidR="005022A4" w:rsidRPr="0010200B">
        <w:rPr>
          <w:rFonts w:eastAsia="BiauKaiTC Regular"/>
          <w:szCs w:val="28"/>
        </w:rPr>
        <w:t>工程顧問股份有限公司</w:t>
      </w:r>
      <w:r w:rsidR="00B5663B" w:rsidRPr="0010200B">
        <w:rPr>
          <w:rFonts w:eastAsia="BiauKaiTC Regular"/>
          <w:szCs w:val="28"/>
        </w:rPr>
        <w:t>(</w:t>
      </w:r>
      <w:r w:rsidR="00AE480C" w:rsidRPr="0010200B">
        <w:rPr>
          <w:rFonts w:eastAsia="BiauKaiTC Regular" w:hint="eastAsia"/>
          <w:szCs w:val="28"/>
        </w:rPr>
        <w:t>彰化縣</w:t>
      </w:r>
      <w:r w:rsidR="00B5663B" w:rsidRPr="0010200B">
        <w:rPr>
          <w:rFonts w:eastAsia="BiauKaiTC Regular"/>
          <w:szCs w:val="28"/>
        </w:rPr>
        <w:t>)</w:t>
      </w:r>
    </w:p>
    <w:p w:rsidR="005920EF" w:rsidRPr="0010200B" w:rsidRDefault="00985FFF" w:rsidP="00985FFF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分析單位</w:t>
      </w:r>
      <w:r w:rsidR="005920EF" w:rsidRPr="0010200B">
        <w:rPr>
          <w:rFonts w:eastAsia="BiauKaiTC Regular"/>
          <w:szCs w:val="28"/>
        </w:rPr>
        <w:t>：</w:t>
      </w:r>
      <w:r w:rsidRPr="0010200B">
        <w:rPr>
          <w:rFonts w:eastAsia="BiauKaiTC Regular"/>
          <w:szCs w:val="28"/>
        </w:rPr>
        <w:t>國立台灣大學水工試驗所</w:t>
      </w:r>
      <w:r w:rsidR="003746E0" w:rsidRPr="0010200B">
        <w:rPr>
          <w:rFonts w:eastAsia="BiauKaiTC Regular"/>
          <w:color w:val="FF0000"/>
          <w:szCs w:val="28"/>
        </w:rPr>
        <w:t xml:space="preserve">    </w:t>
      </w:r>
      <w:r w:rsidRPr="0010200B">
        <w:rPr>
          <w:rFonts w:eastAsia="BiauKaiTC Regular"/>
          <w:szCs w:val="28"/>
        </w:rPr>
        <w:t xml:space="preserve">     </w:t>
      </w:r>
      <w:r w:rsidR="001B46E6" w:rsidRPr="0010200B">
        <w:rPr>
          <w:rFonts w:eastAsia="BiauKaiTC Regular"/>
          <w:szCs w:val="28"/>
        </w:rPr>
        <w:t xml:space="preserve">           </w:t>
      </w:r>
      <w:r w:rsidRPr="0010200B">
        <w:rPr>
          <w:rFonts w:eastAsia="BiauKaiTC Regular"/>
          <w:szCs w:val="28"/>
        </w:rPr>
        <w:t xml:space="preserve">    </w:t>
      </w:r>
      <w:r w:rsidRPr="0010200B">
        <w:rPr>
          <w:rFonts w:eastAsia="BiauKaiTC Regular"/>
          <w:szCs w:val="28"/>
        </w:rPr>
        <w:t>聯絡人：</w:t>
      </w:r>
      <w:r w:rsidR="002F5F81" w:rsidRPr="0010200B">
        <w:rPr>
          <w:rFonts w:eastAsia="BiauKaiTC Regular" w:hint="eastAsia"/>
          <w:szCs w:val="28"/>
        </w:rPr>
        <w:t>葉晉豪</w:t>
      </w:r>
    </w:p>
    <w:p w:rsidR="00BA4B33" w:rsidRPr="0010200B" w:rsidRDefault="00985FFF" w:rsidP="00985FFF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報告編號：</w:t>
      </w:r>
      <w:r w:rsidR="00B073BB" w:rsidRPr="0010200B">
        <w:rPr>
          <w:rFonts w:eastAsia="BiauKaiTC Regular"/>
          <w:szCs w:val="28"/>
        </w:rPr>
        <w:t>NTU-11</w:t>
      </w:r>
      <w:r w:rsidR="00344E54">
        <w:rPr>
          <w:rFonts w:eastAsia="BiauKaiTC Regular"/>
          <w:szCs w:val="28"/>
        </w:rPr>
        <w:t>40217</w:t>
      </w:r>
      <w:r w:rsidR="00B073BB" w:rsidRPr="0010200B">
        <w:rPr>
          <w:rFonts w:eastAsia="BiauKaiTC Regular"/>
          <w:szCs w:val="28"/>
        </w:rPr>
        <w:t>-C0</w:t>
      </w:r>
      <w:r w:rsidR="00F334A7" w:rsidRPr="0010200B">
        <w:rPr>
          <w:rFonts w:eastAsia="BiauKaiTC Regular"/>
          <w:szCs w:val="28"/>
        </w:rPr>
        <w:t>1</w:t>
      </w:r>
      <w:r w:rsidR="000249CB" w:rsidRPr="0010200B">
        <w:rPr>
          <w:rFonts w:eastAsia="BiauKaiTC Regular"/>
          <w:szCs w:val="28"/>
        </w:rPr>
        <w:t xml:space="preserve">                             </w:t>
      </w:r>
      <w:r w:rsidR="000249CB" w:rsidRPr="0010200B">
        <w:rPr>
          <w:rFonts w:eastAsia="BiauKaiTC Regular"/>
          <w:szCs w:val="28"/>
        </w:rPr>
        <w:t>電話：</w:t>
      </w:r>
      <w:r w:rsidR="000249CB" w:rsidRPr="0010200B">
        <w:rPr>
          <w:rFonts w:eastAsia="BiauKaiTC Regular"/>
          <w:szCs w:val="28"/>
        </w:rPr>
        <w:t>02-3366</w:t>
      </w:r>
      <w:r w:rsidR="009142CE" w:rsidRPr="0010200B">
        <w:rPr>
          <w:rFonts w:eastAsia="BiauKaiTC Regular"/>
          <w:szCs w:val="28"/>
        </w:rPr>
        <w:t xml:space="preserve">3482 </w:t>
      </w:r>
    </w:p>
    <w:p w:rsidR="00BA4FA3" w:rsidRPr="0010200B" w:rsidRDefault="00BA4FA3" w:rsidP="00985FFF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2B0CEE" w:rsidRPr="0010200B" w:rsidRDefault="002B0CEE" w:rsidP="00985FFF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470A8B" w:rsidRPr="0010200B" w:rsidRDefault="007F2DAA" w:rsidP="00470A8B">
      <w:pPr>
        <w:numPr>
          <w:ilvl w:val="0"/>
          <w:numId w:val="1"/>
        </w:numPr>
        <w:ind w:left="567" w:hanging="567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重金屬監測</w:t>
      </w:r>
      <w:r w:rsidR="00214F5D" w:rsidRPr="0010200B">
        <w:rPr>
          <w:rFonts w:eastAsia="BiauKaiTC Regular"/>
          <w:szCs w:val="28"/>
        </w:rPr>
        <w:t>陽離子</w:t>
      </w:r>
      <w:r w:rsidRPr="0010200B">
        <w:rPr>
          <w:rFonts w:eastAsia="BiauKaiTC Regular"/>
          <w:szCs w:val="28"/>
        </w:rPr>
        <w:t>交換樹脂</w:t>
      </w:r>
      <w:r w:rsidR="00BA4B33" w:rsidRPr="0010200B">
        <w:rPr>
          <w:rFonts w:eastAsia="BiauKaiTC Regular"/>
          <w:szCs w:val="28"/>
        </w:rPr>
        <w:t>樣品</w:t>
      </w:r>
      <w:r w:rsidR="00E57FDB" w:rsidRPr="0010200B">
        <w:rPr>
          <w:rFonts w:eastAsia="BiauKaiTC Regular"/>
          <w:szCs w:val="28"/>
        </w:rPr>
        <w:t>編號</w:t>
      </w:r>
      <w:r w:rsidR="00470A8B" w:rsidRPr="0010200B">
        <w:rPr>
          <w:rFonts w:eastAsia="BiauKaiTC Regular"/>
          <w:szCs w:val="28"/>
        </w:rPr>
        <w:t>與數量</w:t>
      </w:r>
    </w:p>
    <w:tbl>
      <w:tblPr>
        <w:tblpPr w:leftFromText="180" w:rightFromText="180" w:vertAnchor="text" w:tblpY="1"/>
        <w:tblOverlap w:val="never"/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95"/>
        <w:gridCol w:w="2594"/>
        <w:gridCol w:w="2594"/>
        <w:gridCol w:w="2594"/>
      </w:tblGrid>
      <w:tr w:rsidR="00C37207" w:rsidRPr="0010200B" w:rsidTr="003C45D7">
        <w:trPr>
          <w:trHeight w:val="418"/>
        </w:trPr>
        <w:tc>
          <w:tcPr>
            <w:tcW w:w="1250" w:type="pct"/>
            <w:vAlign w:val="center"/>
          </w:tcPr>
          <w:p w:rsidR="00C37207" w:rsidRPr="0010200B" w:rsidRDefault="00C37207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C37207" w:rsidRPr="0010200B" w:rsidRDefault="00C37207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  <w:tc>
          <w:tcPr>
            <w:tcW w:w="1250" w:type="pct"/>
            <w:vAlign w:val="center"/>
          </w:tcPr>
          <w:p w:rsidR="00C37207" w:rsidRPr="0010200B" w:rsidRDefault="00C37207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C37207" w:rsidRPr="0010200B" w:rsidRDefault="00C37207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bookmarkStart w:id="0" w:name="_Hlk190702927"/>
            <w:r w:rsidRPr="0010200B">
              <w:rPr>
                <w:rFonts w:eastAsia="BiauKaiTC Regular"/>
                <w:color w:val="000000"/>
                <w:szCs w:val="28"/>
              </w:rPr>
              <w:t>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A101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C701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A201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C801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A301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C901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A401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A501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C1101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A701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D201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B201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D301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B301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D401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B501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D501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B601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D601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B701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D701</w:t>
            </w:r>
          </w:p>
        </w:tc>
      </w:tr>
      <w:bookmarkEnd w:id="0"/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B801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D801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B901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D901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B1101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D1201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B1201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D1301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B1301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D1401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B1401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A102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A202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C201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A302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C301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A402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C401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A502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C501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A702</w:t>
            </w:r>
          </w:p>
        </w:tc>
      </w:tr>
      <w:tr w:rsidR="003D3969" w:rsidRPr="0010200B" w:rsidTr="003C45D7">
        <w:trPr>
          <w:trHeight w:val="75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C601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50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B102</w:t>
            </w:r>
          </w:p>
        </w:tc>
      </w:tr>
    </w:tbl>
    <w:p w:rsidR="007571A3" w:rsidRPr="0010200B" w:rsidRDefault="007571A3" w:rsidP="00F70032">
      <w:pPr>
        <w:tabs>
          <w:tab w:val="center" w:pos="5233"/>
        </w:tabs>
        <w:rPr>
          <w:rFonts w:eastAsia="BiauKaiTC Regular"/>
          <w:szCs w:val="28"/>
        </w:rPr>
      </w:pPr>
    </w:p>
    <w:p w:rsidR="003D3969" w:rsidRPr="00C43E33" w:rsidRDefault="00E70BC2" w:rsidP="003D3969">
      <w:pPr>
        <w:pStyle w:val="Default"/>
        <w:snapToGrid w:val="0"/>
        <w:ind w:left="560"/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</w:pPr>
      <w:r w:rsidRPr="00E70BC2"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  <w:lastRenderedPageBreak/>
        <w:pict>
          <v:shape id="_x0000_i1039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3D3969" w:rsidRPr="00C43E33" w:rsidRDefault="003D3969" w:rsidP="003D3969">
      <w:pPr>
        <w:pStyle w:val="Default"/>
        <w:snapToGrid w:val="0"/>
        <w:ind w:left="560"/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</w:pP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委託單位：</w:t>
      </w:r>
      <w:r w:rsidRPr="0010200B">
        <w:rPr>
          <w:rFonts w:eastAsia="BiauKaiTC Regular" w:hint="eastAsia"/>
          <w:szCs w:val="28"/>
        </w:rPr>
        <w:t>曼寧</w:t>
      </w:r>
      <w:r w:rsidRPr="0010200B">
        <w:rPr>
          <w:rFonts w:eastAsia="BiauKaiTC Regular"/>
          <w:szCs w:val="28"/>
        </w:rPr>
        <w:t>工程顧問股份有限公司</w:t>
      </w:r>
      <w:r w:rsidRPr="0010200B">
        <w:rPr>
          <w:rFonts w:eastAsia="BiauKaiTC Regular"/>
          <w:szCs w:val="28"/>
        </w:rPr>
        <w:t>(</w:t>
      </w:r>
      <w:r w:rsidRPr="0010200B">
        <w:rPr>
          <w:rFonts w:eastAsia="BiauKaiTC Regular" w:hint="eastAsia"/>
          <w:szCs w:val="28"/>
        </w:rPr>
        <w:t>彰化縣</w:t>
      </w:r>
      <w:r w:rsidRPr="0010200B">
        <w:rPr>
          <w:rFonts w:eastAsia="BiauKaiTC Regular"/>
          <w:szCs w:val="28"/>
        </w:rPr>
        <w:t>)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分析單位：國立台灣大學水工試驗所</w:t>
      </w:r>
      <w:r w:rsidRPr="0010200B">
        <w:rPr>
          <w:rFonts w:eastAsia="BiauKaiTC Regular"/>
          <w:color w:val="FF0000"/>
          <w:szCs w:val="28"/>
        </w:rPr>
        <w:t xml:space="preserve">    </w:t>
      </w:r>
      <w:r w:rsidRPr="0010200B">
        <w:rPr>
          <w:rFonts w:eastAsia="BiauKaiTC Regular"/>
          <w:szCs w:val="28"/>
        </w:rPr>
        <w:t xml:space="preserve">                    </w:t>
      </w:r>
      <w:r w:rsidRPr="0010200B">
        <w:rPr>
          <w:rFonts w:eastAsia="BiauKaiTC Regular"/>
          <w:szCs w:val="28"/>
        </w:rPr>
        <w:t>聯絡人：</w:t>
      </w:r>
      <w:r w:rsidRPr="0010200B">
        <w:rPr>
          <w:rFonts w:eastAsia="BiauKaiTC Regular" w:hint="eastAsia"/>
          <w:szCs w:val="28"/>
        </w:rPr>
        <w:t>葉晉豪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報告編號：</w:t>
      </w:r>
      <w:r w:rsidR="00344E54">
        <w:rPr>
          <w:rFonts w:eastAsia="BiauKaiTC Regular"/>
          <w:szCs w:val="28"/>
        </w:rPr>
        <w:t>NTU-1140217-C01</w:t>
      </w:r>
      <w:r w:rsidRPr="0010200B">
        <w:rPr>
          <w:rFonts w:eastAsia="BiauKaiTC Regular"/>
          <w:szCs w:val="28"/>
        </w:rPr>
        <w:t xml:space="preserve">                             </w:t>
      </w:r>
      <w:r w:rsidRPr="0010200B">
        <w:rPr>
          <w:rFonts w:eastAsia="BiauKaiTC Regular"/>
          <w:szCs w:val="28"/>
        </w:rPr>
        <w:t>電話：</w:t>
      </w:r>
      <w:r w:rsidRPr="0010200B">
        <w:rPr>
          <w:rFonts w:eastAsia="BiauKaiTC Regular"/>
          <w:szCs w:val="28"/>
        </w:rPr>
        <w:t xml:space="preserve">02-33663482 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3D3969" w:rsidRPr="0010200B" w:rsidRDefault="003D3969" w:rsidP="003D3969">
      <w:pPr>
        <w:rPr>
          <w:rFonts w:eastAsia="BiauKaiTC Regular"/>
          <w:szCs w:val="28"/>
        </w:rPr>
      </w:pPr>
      <w:r w:rsidRPr="0010200B">
        <w:rPr>
          <w:rFonts w:eastAsia="BiauKaiTC Regular" w:hint="eastAsia"/>
          <w:szCs w:val="28"/>
        </w:rPr>
        <w:t>一、</w:t>
      </w:r>
      <w:r w:rsidRPr="0010200B">
        <w:rPr>
          <w:rFonts w:eastAsia="BiauKaiTC Regular" w:hint="eastAsia"/>
          <w:szCs w:val="28"/>
        </w:rPr>
        <w:t xml:space="preserve"> </w:t>
      </w:r>
      <w:r w:rsidRPr="0010200B">
        <w:rPr>
          <w:rFonts w:eastAsia="BiauKaiTC Regular" w:hint="eastAsia"/>
          <w:szCs w:val="28"/>
        </w:rPr>
        <w:t>重</w:t>
      </w:r>
      <w:r w:rsidRPr="0010200B">
        <w:rPr>
          <w:rFonts w:eastAsia="BiauKaiTC Regular"/>
          <w:szCs w:val="28"/>
        </w:rPr>
        <w:t>金屬監測陽離子交換樹脂樣品編號與數量</w:t>
      </w:r>
      <w:r w:rsidR="0010200B" w:rsidRPr="0010200B">
        <w:rPr>
          <w:rFonts w:eastAsia="BiauKaiTC Regular" w:hint="eastAsia"/>
          <w:szCs w:val="28"/>
        </w:rPr>
        <w:t>（續）</w:t>
      </w:r>
    </w:p>
    <w:tbl>
      <w:tblPr>
        <w:tblpPr w:leftFromText="180" w:rightFromText="180" w:vertAnchor="text" w:tblpY="1"/>
        <w:tblOverlap w:val="never"/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95"/>
        <w:gridCol w:w="2594"/>
        <w:gridCol w:w="2594"/>
        <w:gridCol w:w="2594"/>
      </w:tblGrid>
      <w:tr w:rsidR="003D3969" w:rsidRPr="0010200B" w:rsidTr="003C45D7">
        <w:trPr>
          <w:trHeight w:val="418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B202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D302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B302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D402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B502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D502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B605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D602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B702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D702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B802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D802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B902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D902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B1102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D1202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B1202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D1302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B1302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D1402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B1402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A103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A203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C202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A303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C302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A403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C402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A503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C502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A703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C602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C702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B203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C802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B303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C902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B503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B603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C1102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B703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B803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D202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B903</w:t>
            </w:r>
          </w:p>
        </w:tc>
      </w:tr>
    </w:tbl>
    <w:p w:rsidR="003D3969" w:rsidRPr="00C43E33" w:rsidRDefault="003D3969" w:rsidP="003D3969">
      <w:pPr>
        <w:tabs>
          <w:tab w:val="center" w:pos="5233"/>
        </w:tabs>
        <w:rPr>
          <w:rFonts w:eastAsia="BiauKaiTC Regular"/>
          <w:sz w:val="24"/>
          <w:szCs w:val="24"/>
        </w:rPr>
      </w:pPr>
    </w:p>
    <w:p w:rsidR="003D3969" w:rsidRPr="00C43E33" w:rsidRDefault="003D3969" w:rsidP="003D3969">
      <w:pPr>
        <w:tabs>
          <w:tab w:val="center" w:pos="5233"/>
        </w:tabs>
        <w:rPr>
          <w:rFonts w:eastAsia="BiauKaiTC Regular"/>
          <w:sz w:val="24"/>
          <w:szCs w:val="24"/>
        </w:rPr>
        <w:sectPr w:rsidR="003D3969" w:rsidRPr="00C43E33" w:rsidSect="003D396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510" w:footer="454" w:gutter="0"/>
          <w:cols w:space="425"/>
          <w:docGrid w:type="lines" w:linePitch="381"/>
        </w:sectPr>
      </w:pPr>
      <w:r w:rsidRPr="00C43E33">
        <w:rPr>
          <w:rFonts w:eastAsia="BiauKaiTC Regular"/>
          <w:sz w:val="24"/>
          <w:szCs w:val="24"/>
        </w:rPr>
        <w:tab/>
      </w:r>
    </w:p>
    <w:p w:rsidR="003D3969" w:rsidRPr="00C43E33" w:rsidRDefault="00F70032" w:rsidP="003D3969">
      <w:pPr>
        <w:pStyle w:val="Default"/>
        <w:snapToGrid w:val="0"/>
        <w:ind w:left="560"/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</w:pPr>
      <w:r w:rsidRPr="00C43E33">
        <w:rPr>
          <w:rFonts w:eastAsia="BiauKaiTC Regular"/>
        </w:rPr>
        <w:lastRenderedPageBreak/>
        <w:tab/>
      </w:r>
      <w:r w:rsidR="00E70BC2" w:rsidRPr="00E70BC2"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  <w:pict>
          <v:shape id="_x0000_i1038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3D3969" w:rsidRPr="00C43E33" w:rsidRDefault="003D3969" w:rsidP="003D3969">
      <w:pPr>
        <w:pStyle w:val="Default"/>
        <w:snapToGrid w:val="0"/>
        <w:ind w:left="560"/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</w:pP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委託單位：</w:t>
      </w:r>
      <w:r w:rsidRPr="0010200B">
        <w:rPr>
          <w:rFonts w:eastAsia="BiauKaiTC Regular" w:hint="eastAsia"/>
          <w:szCs w:val="28"/>
        </w:rPr>
        <w:t>曼寧</w:t>
      </w:r>
      <w:r w:rsidRPr="0010200B">
        <w:rPr>
          <w:rFonts w:eastAsia="BiauKaiTC Regular"/>
          <w:szCs w:val="28"/>
        </w:rPr>
        <w:t>工程顧問股份有限公司</w:t>
      </w:r>
      <w:r w:rsidRPr="0010200B">
        <w:rPr>
          <w:rFonts w:eastAsia="BiauKaiTC Regular"/>
          <w:szCs w:val="28"/>
        </w:rPr>
        <w:t>(</w:t>
      </w:r>
      <w:r w:rsidRPr="0010200B">
        <w:rPr>
          <w:rFonts w:eastAsia="BiauKaiTC Regular" w:hint="eastAsia"/>
          <w:szCs w:val="28"/>
        </w:rPr>
        <w:t>彰化縣</w:t>
      </w:r>
      <w:r w:rsidRPr="0010200B">
        <w:rPr>
          <w:rFonts w:eastAsia="BiauKaiTC Regular"/>
          <w:szCs w:val="28"/>
        </w:rPr>
        <w:t>)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分析單位：國立台灣大學水工試驗所</w:t>
      </w:r>
      <w:r w:rsidRPr="0010200B">
        <w:rPr>
          <w:rFonts w:eastAsia="BiauKaiTC Regular"/>
          <w:color w:val="FF0000"/>
          <w:szCs w:val="28"/>
        </w:rPr>
        <w:t xml:space="preserve">    </w:t>
      </w:r>
      <w:r w:rsidRPr="0010200B">
        <w:rPr>
          <w:rFonts w:eastAsia="BiauKaiTC Regular"/>
          <w:szCs w:val="28"/>
        </w:rPr>
        <w:t xml:space="preserve">                    </w:t>
      </w:r>
      <w:r w:rsidRPr="0010200B">
        <w:rPr>
          <w:rFonts w:eastAsia="BiauKaiTC Regular"/>
          <w:szCs w:val="28"/>
        </w:rPr>
        <w:t>聯絡人：</w:t>
      </w:r>
      <w:r w:rsidRPr="0010200B">
        <w:rPr>
          <w:rFonts w:eastAsia="BiauKaiTC Regular" w:hint="eastAsia"/>
          <w:szCs w:val="28"/>
        </w:rPr>
        <w:t>葉晉豪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報告編號：</w:t>
      </w:r>
      <w:r w:rsidR="00344E54">
        <w:rPr>
          <w:rFonts w:eastAsia="BiauKaiTC Regular"/>
          <w:szCs w:val="28"/>
        </w:rPr>
        <w:t>NTU-1140217-C01</w:t>
      </w:r>
      <w:r w:rsidRPr="0010200B">
        <w:rPr>
          <w:rFonts w:eastAsia="BiauKaiTC Regular"/>
          <w:szCs w:val="28"/>
        </w:rPr>
        <w:t xml:space="preserve">                             </w:t>
      </w:r>
      <w:r w:rsidRPr="0010200B">
        <w:rPr>
          <w:rFonts w:eastAsia="BiauKaiTC Regular"/>
          <w:szCs w:val="28"/>
        </w:rPr>
        <w:t>電話：</w:t>
      </w:r>
      <w:r w:rsidRPr="0010200B">
        <w:rPr>
          <w:rFonts w:eastAsia="BiauKaiTC Regular"/>
          <w:szCs w:val="28"/>
        </w:rPr>
        <w:t xml:space="preserve">02-33663482 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3D3969" w:rsidRPr="0010200B" w:rsidRDefault="003D3969" w:rsidP="003D3969">
      <w:pPr>
        <w:rPr>
          <w:rFonts w:eastAsia="BiauKaiTC Regular"/>
          <w:szCs w:val="28"/>
        </w:rPr>
      </w:pPr>
      <w:r w:rsidRPr="0010200B">
        <w:rPr>
          <w:rFonts w:eastAsia="BiauKaiTC Regular" w:hint="eastAsia"/>
          <w:szCs w:val="28"/>
        </w:rPr>
        <w:t>一、</w:t>
      </w:r>
      <w:r w:rsidRPr="0010200B">
        <w:rPr>
          <w:rFonts w:eastAsia="BiauKaiTC Regular" w:hint="eastAsia"/>
          <w:szCs w:val="28"/>
        </w:rPr>
        <w:t xml:space="preserve"> </w:t>
      </w:r>
      <w:r w:rsidRPr="0010200B">
        <w:rPr>
          <w:rFonts w:eastAsia="BiauKaiTC Regular"/>
          <w:szCs w:val="28"/>
        </w:rPr>
        <w:t>重金屬監測陽離子交換樹脂樣品編號與數量</w:t>
      </w:r>
      <w:r w:rsidR="0010200B" w:rsidRPr="0010200B">
        <w:rPr>
          <w:rFonts w:eastAsia="BiauKaiTC Regular" w:hint="eastAsia"/>
          <w:szCs w:val="28"/>
        </w:rPr>
        <w:t>（續）</w:t>
      </w:r>
    </w:p>
    <w:tbl>
      <w:tblPr>
        <w:tblpPr w:leftFromText="180" w:rightFromText="180" w:vertAnchor="text" w:tblpY="1"/>
        <w:tblOverlap w:val="never"/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95"/>
        <w:gridCol w:w="2594"/>
        <w:gridCol w:w="2594"/>
        <w:gridCol w:w="2594"/>
      </w:tblGrid>
      <w:tr w:rsidR="003D3969" w:rsidRPr="0010200B" w:rsidTr="003C45D7">
        <w:trPr>
          <w:trHeight w:val="418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B1103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D1203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B1203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D1303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B1303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D1403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B1403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C104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C204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C203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C604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C303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C904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C403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D104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C503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D204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C603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D304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C703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D404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C803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D1204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C903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SB02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C1103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SB03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SB04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D203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SB05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D303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SB06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D403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SB07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D503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SB08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D603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SB09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D703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SB10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D803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BM01</w:t>
            </w:r>
          </w:p>
        </w:tc>
      </w:tr>
      <w:tr w:rsidR="003D3969" w:rsidRPr="0010200B" w:rsidTr="003C45D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D903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150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BM02</w:t>
            </w:r>
          </w:p>
        </w:tc>
      </w:tr>
    </w:tbl>
    <w:p w:rsidR="00BA4FA3" w:rsidRPr="00C43E33" w:rsidRDefault="00BA4FA3" w:rsidP="00F70032">
      <w:pPr>
        <w:tabs>
          <w:tab w:val="center" w:pos="5233"/>
        </w:tabs>
        <w:rPr>
          <w:rFonts w:eastAsia="BiauKaiTC Regular"/>
          <w:sz w:val="24"/>
          <w:szCs w:val="24"/>
        </w:rPr>
        <w:sectPr w:rsidR="00BA4FA3" w:rsidRPr="00C43E33" w:rsidSect="00834B1A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720" w:right="720" w:bottom="720" w:left="720" w:header="510" w:footer="454" w:gutter="0"/>
          <w:cols w:space="425"/>
          <w:docGrid w:type="lines" w:linePitch="381"/>
        </w:sectPr>
      </w:pPr>
    </w:p>
    <w:p w:rsidR="0035721C" w:rsidRPr="00C43E33" w:rsidRDefault="00E70BC2" w:rsidP="0035721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7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35721C" w:rsidRPr="0010200B" w:rsidRDefault="0035721C" w:rsidP="0035721C">
      <w:pPr>
        <w:rPr>
          <w:rFonts w:eastAsia="BiauKaiTC Regular"/>
          <w:color w:val="000000"/>
          <w:sz w:val="24"/>
          <w:szCs w:val="24"/>
        </w:rPr>
      </w:pPr>
      <w:r w:rsidRPr="0010200B">
        <w:rPr>
          <w:rFonts w:eastAsia="BiauKaiTC Regular"/>
          <w:szCs w:val="28"/>
        </w:rPr>
        <w:t>二、重金屬監測陽離子交換樹脂縮時膠囊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Pr="0010200B">
        <w:rPr>
          <w:rFonts w:eastAsia="BiauKaiTC Regular"/>
          <w:szCs w:val="28"/>
        </w:rPr>
        <w:t xml:space="preserve">                                   </w:t>
      </w:r>
      <w:r w:rsidRPr="0010200B">
        <w:rPr>
          <w:rFonts w:eastAsia="BiauKaiTC Regular"/>
          <w:color w:val="FF0000"/>
          <w:szCs w:val="28"/>
        </w:rPr>
        <w:t xml:space="preserve">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</w:t>
      </w:r>
      <w:r w:rsidR="00A84183" w:rsidRPr="0010200B">
        <w:rPr>
          <w:rFonts w:eastAsia="BiauKaiTC Regular"/>
          <w:color w:val="000000"/>
          <w:sz w:val="24"/>
          <w:szCs w:val="24"/>
        </w:rPr>
        <w:t>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A84183"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="00A84183"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887"/>
        <w:gridCol w:w="887"/>
        <w:gridCol w:w="887"/>
        <w:gridCol w:w="887"/>
        <w:gridCol w:w="887"/>
        <w:gridCol w:w="886"/>
        <w:gridCol w:w="886"/>
        <w:gridCol w:w="886"/>
        <w:gridCol w:w="886"/>
        <w:gridCol w:w="886"/>
        <w:gridCol w:w="886"/>
        <w:gridCol w:w="896"/>
        <w:gridCol w:w="886"/>
        <w:gridCol w:w="886"/>
        <w:gridCol w:w="534"/>
      </w:tblGrid>
      <w:tr w:rsidR="0035721C" w:rsidRPr="0010200B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21C" w:rsidRPr="0010200B" w:rsidRDefault="0035721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10200B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A101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2,861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7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283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8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13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325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A201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3,941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999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34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192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4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A301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1,541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449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108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</w:tr>
      <w:tr w:rsidR="006564EC" w:rsidRPr="0010200B" w:rsidTr="003C45D7">
        <w:trPr>
          <w:trHeight w:val="377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A401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2,311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147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A501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4,395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365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12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241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A701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5,174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2,071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286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218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743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183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1,097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B201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9,002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59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219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2,228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330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74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83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4,923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B301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3,469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135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2,087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317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132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793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B501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1,094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B601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4,520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50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2,361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40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199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54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B701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9,189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40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377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17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569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29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757A21" w:rsidRDefault="006564EC" w:rsidP="003C45D7">
            <w:pPr>
              <w:jc w:val="center"/>
            </w:pPr>
            <w:r w:rsidRPr="00757A21">
              <w:t>11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757A21">
              <w:t>24</w:t>
            </w:r>
          </w:p>
        </w:tc>
      </w:tr>
      <w:tr w:rsidR="0031057E" w:rsidRPr="0010200B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5721C" w:rsidRPr="0010200B" w:rsidRDefault="0035721C" w:rsidP="0035721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 w:hint="eastAsia"/>
          <w:sz w:val="20"/>
          <w:szCs w:val="20"/>
        </w:rPr>
        <w:t>頁</w:t>
      </w:r>
      <w:r w:rsidRPr="0010200B">
        <w:rPr>
          <w:rFonts w:eastAsia="BiauKaiTC Regular"/>
          <w:sz w:val="20"/>
          <w:szCs w:val="20"/>
        </w:rPr>
        <w:t>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5721C" w:rsidRPr="0010200B" w:rsidRDefault="0035721C" w:rsidP="0035721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5721C" w:rsidRPr="0010200B" w:rsidRDefault="0035721C" w:rsidP="0035721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3.</w:t>
      </w:r>
      <w:r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4F2155" w:rsidRPr="00C43E33" w:rsidRDefault="00000000" w:rsidP="004F2155">
      <w:pPr>
        <w:rPr>
          <w:rFonts w:eastAsia="BiauKaiTC Regular"/>
          <w:sz w:val="24"/>
        </w:rPr>
      </w:pPr>
      <w:ins w:id="1" w:author="又綺 鄭" w:date="2025-02-20T10:07:00Z">
        <w:r>
          <w:rPr>
            <w:noProof/>
          </w:rPr>
          <w:pict>
            <v:shape id="圖片 1" o:spid="_x0000_s2089" type="#_x0000_t75" style="position:absolute;margin-left:685.6pt;margin-top:18.6pt;width:53.9pt;height:53.85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7" o:title="" croptop="4665f" cropbottom="6711f" cropleft="6076f" cropright="5299f"/>
            </v:shape>
          </w:pict>
        </w:r>
        <w:r>
          <w:rPr>
            <w:noProof/>
          </w:rPr>
          <w:pict>
            <v:shape id="圖片 4" o:spid="_x0000_s2088" type="#_x0000_t75" style="position:absolute;margin-left:380.65pt;margin-top:13.75pt;width:55.95pt;height:53.85pt;z-index: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8" o:title=""/>
            </v:shape>
          </w:pict>
        </w:r>
        <w:r>
          <w:rPr>
            <w:noProof/>
          </w:rPr>
          <w:pict>
            <v:shape id="圖片 162" o:spid="_x0000_s2087" type="#_x0000_t75" style="position:absolute;margin-left:51.85pt;margin-top:2.45pt;width:64.15pt;height:66.05pt;z-index: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  <o:lock v:ext="edit" aspectratio="f"/>
            </v:shape>
          </w:pict>
        </w:r>
      </w:ins>
      <w:r w:rsidR="004F2155" w:rsidRPr="00C43E33">
        <w:rPr>
          <w:rFonts w:eastAsia="BiauKaiTC Regular"/>
          <w:sz w:val="24"/>
        </w:rPr>
        <w:t xml:space="preserve">    </w:t>
      </w:r>
      <w:r w:rsidR="0010200B">
        <w:rPr>
          <w:rFonts w:eastAsia="BiauKaiTC Regular" w:hint="eastAsia"/>
          <w:sz w:val="24"/>
        </w:rPr>
        <w:t xml:space="preserve">        </w:t>
      </w:r>
      <w:r w:rsidR="004F2155" w:rsidRPr="00C43E33">
        <w:rPr>
          <w:rFonts w:eastAsia="BiauKaiTC Regular"/>
          <w:sz w:val="24"/>
        </w:rPr>
        <w:t xml:space="preserve">                                                                     </w:t>
      </w:r>
      <w:r w:rsidR="007B5C2E" w:rsidRPr="00C43E33">
        <w:rPr>
          <w:rFonts w:eastAsia="BiauKaiTC Regular"/>
          <w:sz w:val="24"/>
        </w:rPr>
        <w:t xml:space="preserve"> </w:t>
      </w:r>
      <w:r w:rsidR="004F2155" w:rsidRPr="00C43E33">
        <w:rPr>
          <w:rFonts w:eastAsia="BiauKaiTC Regular"/>
          <w:sz w:val="24"/>
        </w:rPr>
        <w:t xml:space="preserve">                       </w:t>
      </w:r>
      <w:r w:rsidR="004F2155" w:rsidRPr="00C43E33">
        <w:rPr>
          <w:rFonts w:eastAsia="BiauKaiTC Regular"/>
          <w:sz w:val="24"/>
        </w:rPr>
        <w:t>分析數量：</w:t>
      </w:r>
      <w:r w:rsidR="004F2155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31057E">
        <w:rPr>
          <w:rFonts w:eastAsia="BiauKaiTC Regular"/>
          <w:sz w:val="24"/>
        </w:rPr>
        <w:t>150</w:t>
      </w:r>
      <w:r w:rsidR="0031057E" w:rsidRPr="00C43E33">
        <w:rPr>
          <w:rFonts w:eastAsia="BiauKaiTC Regular"/>
          <w:sz w:val="24"/>
        </w:rPr>
        <w:t>個</w:t>
      </w:r>
    </w:p>
    <w:p w:rsidR="00E57FDB" w:rsidRPr="001009B1" w:rsidDel="001009B1" w:rsidRDefault="001009B1" w:rsidP="00B073BB">
      <w:pPr>
        <w:rPr>
          <w:del w:id="2" w:author="又綺 鄭" w:date="2025-02-20T10:07:00Z"/>
          <w:rPrChange w:id="3" w:author="又綺 鄭" w:date="2025-02-20T10:07:00Z">
            <w:rPr>
              <w:del w:id="4" w:author="又綺 鄭" w:date="2025-02-20T10:07:00Z"/>
              <w:rFonts w:eastAsia="BiauKaiTC Regular"/>
              <w:sz w:val="24"/>
            </w:rPr>
          </w:rPrChange>
        </w:rPr>
      </w:pPr>
      <w:ins w:id="5" w:author="又綺 鄭" w:date="2025-02-20T10:07:00Z">
        <w:r w:rsidRPr="00C43E33">
          <w:rPr>
            <w:rFonts w:eastAsia="BiauKaiTC Regular"/>
            <w:sz w:val="24"/>
          </w:rPr>
          <w:t>分析者：</w:t>
        </w:r>
        <w:r w:rsidRPr="00C43E33">
          <w:rPr>
            <w:rFonts w:eastAsia="BiauKaiTC Regular"/>
            <w:color w:val="FF0000"/>
            <w:sz w:val="24"/>
          </w:rPr>
          <w:t xml:space="preserve">    </w:t>
        </w:r>
        <w:r w:rsidRPr="00C43E33">
          <w:rPr>
            <w:rFonts w:eastAsia="BiauKaiTC Regular"/>
            <w:sz w:val="24"/>
          </w:rPr>
          <w:t xml:space="preserve">                                          </w:t>
        </w:r>
        <w:r w:rsidRPr="00C43E33">
          <w:rPr>
            <w:rFonts w:eastAsia="BiauKaiTC Regular"/>
            <w:sz w:val="24"/>
          </w:rPr>
          <w:t>校對者：</w:t>
        </w:r>
        <w:r w:rsidRPr="00C43E33">
          <w:rPr>
            <w:rFonts w:eastAsia="BiauKaiTC Regular"/>
            <w:sz w:val="24"/>
          </w:rPr>
          <w:t xml:space="preserve">                                           </w:t>
        </w:r>
        <w:r w:rsidRPr="00C43E33">
          <w:rPr>
            <w:rFonts w:eastAsia="BiauKaiTC Regular"/>
            <w:sz w:val="24"/>
          </w:rPr>
          <w:t>審核者：</w:t>
        </w:r>
        <w:r>
          <w:rPr>
            <w:rFonts w:eastAsia="BiauKaiTC Regular" w:hint="eastAsia"/>
            <w:sz w:val="24"/>
          </w:rPr>
          <w:t xml:space="preserve"> </w:t>
        </w:r>
        <w:r>
          <w:rPr>
            <w:rFonts w:eastAsia="BiauKaiTC Regular"/>
            <w:sz w:val="24"/>
          </w:rPr>
          <w:t xml:space="preserve">              </w:t>
        </w:r>
      </w:ins>
      <w:del w:id="6" w:author="又綺 鄭" w:date="2025-02-20T10:07:00Z">
        <w:r w:rsidR="00422DF5" w:rsidRPr="00C43E33" w:rsidDel="001009B1">
          <w:rPr>
            <w:rFonts w:eastAsia="BiauKaiTC Regular"/>
            <w:sz w:val="24"/>
          </w:rPr>
          <w:delText>分析者：</w:delText>
        </w:r>
        <w:r w:rsidR="003746E0" w:rsidRPr="00C43E33" w:rsidDel="001009B1">
          <w:rPr>
            <w:rFonts w:eastAsia="BiauKaiTC Regular"/>
            <w:color w:val="FF0000"/>
            <w:sz w:val="24"/>
          </w:rPr>
          <w:delText xml:space="preserve">    </w:delText>
        </w:r>
        <w:r w:rsidR="00422DF5" w:rsidRPr="00C43E33" w:rsidDel="001009B1">
          <w:rPr>
            <w:rFonts w:eastAsia="BiauKaiTC Regular"/>
            <w:sz w:val="24"/>
          </w:rPr>
          <w:delText xml:space="preserve">  </w:delText>
        </w:r>
        <w:r w:rsidR="00433161" w:rsidRPr="00C43E33" w:rsidDel="001009B1">
          <w:rPr>
            <w:rFonts w:eastAsia="BiauKaiTC Regular"/>
            <w:sz w:val="24"/>
          </w:rPr>
          <w:delText xml:space="preserve">                   </w:delText>
        </w:r>
        <w:r w:rsidR="00422DF5" w:rsidRPr="00C43E33" w:rsidDel="001009B1">
          <w:rPr>
            <w:rFonts w:eastAsia="BiauKaiTC Regular"/>
            <w:sz w:val="24"/>
          </w:rPr>
          <w:delText xml:space="preserve">  </w:delText>
        </w:r>
        <w:r w:rsidR="007B5C2E" w:rsidRPr="00C43E33" w:rsidDel="001009B1">
          <w:rPr>
            <w:rFonts w:eastAsia="BiauKaiTC Regular"/>
            <w:sz w:val="24"/>
          </w:rPr>
          <w:delText xml:space="preserve"> </w:delText>
        </w:r>
        <w:r w:rsidR="00422DF5" w:rsidRPr="00C43E33" w:rsidDel="001009B1">
          <w:rPr>
            <w:rFonts w:eastAsia="BiauKaiTC Regular"/>
            <w:sz w:val="24"/>
          </w:rPr>
          <w:delText xml:space="preserve">     </w:delText>
        </w:r>
        <w:r w:rsidR="00FE5F05" w:rsidRPr="00C43E33" w:rsidDel="001009B1">
          <w:rPr>
            <w:rFonts w:eastAsia="BiauKaiTC Regular"/>
            <w:sz w:val="24"/>
          </w:rPr>
          <w:delText xml:space="preserve">   </w:delText>
        </w:r>
        <w:r w:rsidR="007B5C2E" w:rsidRPr="00C43E33" w:rsidDel="001009B1">
          <w:rPr>
            <w:rFonts w:eastAsia="BiauKaiTC Regular"/>
            <w:sz w:val="24"/>
          </w:rPr>
          <w:delText xml:space="preserve"> </w:delText>
        </w:r>
        <w:r w:rsidR="00FE5F05" w:rsidRPr="00C43E33" w:rsidDel="001009B1">
          <w:rPr>
            <w:rFonts w:eastAsia="BiauKaiTC Regular"/>
            <w:sz w:val="24"/>
          </w:rPr>
          <w:delText xml:space="preserve">   </w:delText>
        </w:r>
        <w:r w:rsidR="00422DF5" w:rsidRPr="00C43E33" w:rsidDel="001009B1">
          <w:rPr>
            <w:rFonts w:eastAsia="BiauKaiTC Regular"/>
            <w:sz w:val="24"/>
          </w:rPr>
          <w:delText xml:space="preserve"> </w:delText>
        </w:r>
        <w:r w:rsidR="00FE5F05" w:rsidRPr="00C43E33" w:rsidDel="001009B1">
          <w:rPr>
            <w:rFonts w:eastAsia="BiauKaiTC Regular"/>
            <w:sz w:val="24"/>
          </w:rPr>
          <w:delText xml:space="preserve"> </w:delText>
        </w:r>
        <w:r w:rsidR="00422DF5" w:rsidRPr="00C43E33" w:rsidDel="001009B1">
          <w:rPr>
            <w:rFonts w:eastAsia="BiauKaiTC Regular"/>
            <w:sz w:val="24"/>
          </w:rPr>
          <w:delText xml:space="preserve"> </w:delText>
        </w:r>
        <w:r w:rsidR="00FE5F05" w:rsidRPr="00C43E33" w:rsidDel="001009B1">
          <w:rPr>
            <w:rFonts w:eastAsia="BiauKaiTC Regular"/>
            <w:sz w:val="24"/>
          </w:rPr>
          <w:delText xml:space="preserve">   </w:delText>
        </w:r>
        <w:r w:rsidR="00E15510" w:rsidRPr="00C43E33" w:rsidDel="001009B1">
          <w:rPr>
            <w:rFonts w:eastAsia="BiauKaiTC Regular"/>
            <w:sz w:val="24"/>
          </w:rPr>
          <w:delText>校對</w:delText>
        </w:r>
        <w:r w:rsidR="00422DF5" w:rsidRPr="00C43E33" w:rsidDel="001009B1">
          <w:rPr>
            <w:rFonts w:eastAsia="BiauKaiTC Regular"/>
            <w:sz w:val="24"/>
          </w:rPr>
          <w:delText>者：</w:delText>
        </w:r>
        <w:r w:rsidR="007B5C2E" w:rsidRPr="00C43E33" w:rsidDel="001009B1">
          <w:rPr>
            <w:rFonts w:eastAsia="BiauKaiTC Regular"/>
            <w:sz w:val="24"/>
          </w:rPr>
          <w:delText xml:space="preserve">   </w:delText>
        </w:r>
        <w:r w:rsidR="00E15510" w:rsidRPr="00C43E33" w:rsidDel="001009B1">
          <w:rPr>
            <w:rFonts w:eastAsia="BiauKaiTC Regular"/>
            <w:sz w:val="24"/>
          </w:rPr>
          <w:delText xml:space="preserve">                        </w:delText>
        </w:r>
        <w:r w:rsidR="007B5C2E" w:rsidRPr="00C43E33" w:rsidDel="001009B1">
          <w:rPr>
            <w:rFonts w:eastAsia="BiauKaiTC Regular"/>
            <w:sz w:val="24"/>
          </w:rPr>
          <w:delText xml:space="preserve">    </w:delText>
        </w:r>
        <w:r w:rsidR="00E15510" w:rsidRPr="00C43E33" w:rsidDel="001009B1">
          <w:rPr>
            <w:rFonts w:eastAsia="BiauKaiTC Regular"/>
            <w:sz w:val="24"/>
          </w:rPr>
          <w:delText xml:space="preserve">            </w:delText>
        </w:r>
        <w:r w:rsidR="00E15510" w:rsidRPr="00C43E33" w:rsidDel="001009B1">
          <w:rPr>
            <w:rFonts w:eastAsia="BiauKaiTC Regular"/>
            <w:sz w:val="24"/>
          </w:rPr>
          <w:delText>審核者：</w:delText>
        </w:r>
      </w:del>
    </w:p>
    <w:p w:rsidR="0056297C" w:rsidRDefault="0056297C" w:rsidP="00B073BB">
      <w:pPr>
        <w:rPr>
          <w:rFonts w:eastAsia="BiauKaiTC Regular"/>
          <w:sz w:val="24"/>
        </w:rPr>
      </w:pPr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6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10200B" w:rsidRDefault="0056297C" w:rsidP="0056297C">
      <w:pPr>
        <w:rPr>
          <w:rFonts w:eastAsia="BiauKaiTC Regular"/>
          <w:color w:val="000000"/>
          <w:sz w:val="24"/>
          <w:szCs w:val="24"/>
        </w:rPr>
      </w:pPr>
      <w:r w:rsidRPr="0010200B">
        <w:rPr>
          <w:rFonts w:eastAsia="BiauKaiTC Regular"/>
          <w:szCs w:val="28"/>
        </w:rPr>
        <w:t>二、重金屬監測陽離子交換樹脂縮時膠囊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="0010200B" w:rsidRPr="0010200B">
        <w:rPr>
          <w:rFonts w:eastAsia="BiauKaiTC Regular" w:hint="eastAsia"/>
          <w:szCs w:val="28"/>
        </w:rPr>
        <w:t>（續）</w:t>
      </w:r>
      <w:r w:rsidRPr="0010200B">
        <w:rPr>
          <w:rFonts w:eastAsia="BiauKaiTC Regular"/>
          <w:szCs w:val="28"/>
        </w:rPr>
        <w:t xml:space="preserve">   </w:t>
      </w:r>
      <w:r w:rsidRPr="00C43E33">
        <w:rPr>
          <w:rFonts w:eastAsia="BiauKaiTC Regular"/>
          <w:sz w:val="24"/>
          <w:szCs w:val="24"/>
        </w:rPr>
        <w:t xml:space="preserve">                              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1"/>
        <w:gridCol w:w="860"/>
        <w:gridCol w:w="859"/>
        <w:gridCol w:w="859"/>
        <w:gridCol w:w="859"/>
        <w:gridCol w:w="859"/>
        <w:gridCol w:w="859"/>
        <w:gridCol w:w="859"/>
        <w:gridCol w:w="862"/>
        <w:gridCol w:w="862"/>
        <w:gridCol w:w="862"/>
        <w:gridCol w:w="862"/>
        <w:gridCol w:w="871"/>
        <w:gridCol w:w="862"/>
        <w:gridCol w:w="862"/>
        <w:gridCol w:w="509"/>
      </w:tblGrid>
      <w:tr w:rsidR="0056297C" w:rsidRPr="00C43E33" w:rsidTr="003C45D7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10200B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56297C" w:rsidTr="003C45D7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color w:val="000000"/>
                <w:szCs w:val="28"/>
              </w:rPr>
              <w:t>B801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4,088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8</w:t>
            </w:r>
            <w:ins w:id="7" w:author="又綺 鄭" w:date="2025-02-20T09:38:00Z">
              <w:r w:rsidR="001B42A6">
                <w:t>(ND)</w:t>
              </w:r>
            </w:ins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611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13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13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236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14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6564EC" w:rsidRPr="0056297C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B901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10,038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44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416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409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1,227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6564EC" w:rsidRPr="0056297C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B1001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3,424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22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1,466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32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204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119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6564EC" w:rsidRPr="0056297C" w:rsidTr="003C45D7">
        <w:trPr>
          <w:trHeight w:val="377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B1101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2,100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560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18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125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332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6564EC" w:rsidRPr="0056297C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B1201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501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8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6564EC" w:rsidRPr="0056297C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B1301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1,564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56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2,583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81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106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24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188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6564EC" w:rsidRPr="0056297C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B1401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1,898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1,952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301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59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103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6564EC" w:rsidRPr="0056297C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C101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7,509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366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352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89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6564EC" w:rsidRPr="0056297C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C201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44,417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1,839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6564EC" w:rsidRPr="0056297C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C301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3,352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34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411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170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6564EC" w:rsidRPr="0056297C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C401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7,690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27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994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95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17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642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83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6564EC" w:rsidRPr="0056297C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C501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9,705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1,120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152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17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802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DA5D60" w:rsidRDefault="006564EC" w:rsidP="003C45D7">
            <w:pPr>
              <w:jc w:val="center"/>
            </w:pPr>
            <w:r w:rsidRPr="00DA5D60">
              <w:t>69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DA5D60">
              <w:t>ND</w:t>
            </w:r>
          </w:p>
        </w:tc>
      </w:tr>
      <w:tr w:rsidR="0031057E" w:rsidRPr="00C43E33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E70BC2" w:rsidP="0056297C">
      <w:pPr>
        <w:rPr>
          <w:rFonts w:eastAsia="BiauKaiTC Regular"/>
          <w:sz w:val="20"/>
          <w:szCs w:val="20"/>
        </w:rPr>
      </w:pPr>
      <w:del w:id="8" w:author="又綺 鄭" w:date="2025-02-20T09:39:00Z">
        <w:r>
          <w:rPr>
            <w:noProof/>
          </w:rPr>
          <w:pict>
            <v:shape id="_x0000_s2074" type="#_x0000_t75" alt="" style="position:absolute;margin-left:377.8pt;margin-top:16.9pt;width:64.15pt;height:66.1pt;z-index:-2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</v:shape>
          </w:pict>
        </w:r>
      </w:del>
      <w:r w:rsidR="0056297C" w:rsidRPr="0010200B">
        <w:rPr>
          <w:rFonts w:eastAsia="BiauKaiTC Regular"/>
          <w:sz w:val="20"/>
          <w:szCs w:val="20"/>
        </w:rPr>
        <w:t xml:space="preserve">      3.</w:t>
      </w:r>
      <w:r w:rsidR="0056297C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000000" w:rsidP="0056297C">
      <w:pPr>
        <w:rPr>
          <w:rFonts w:eastAsia="BiauKaiTC Regular"/>
          <w:sz w:val="24"/>
        </w:rPr>
      </w:pPr>
      <w:ins w:id="9" w:author="又綺 鄭" w:date="2025-02-20T10:09:00Z">
        <w:r>
          <w:rPr>
            <w:noProof/>
          </w:rPr>
          <w:pict>
            <v:shape id="_x0000_s2086" type="#_x0000_t75" style="position:absolute;margin-left:687.2pt;margin-top:17pt;width:53.9pt;height:53.85pt;z-index: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7" o:title="" croptop="4665f" cropbottom="6711f" cropleft="6076f" cropright="5299f"/>
            </v:shape>
          </w:pict>
        </w:r>
        <w:r>
          <w:rPr>
            <w:noProof/>
          </w:rPr>
          <w:pict>
            <v:shape id="_x0000_s2085" type="#_x0000_t75" style="position:absolute;margin-left:375.85pt;margin-top:7.95pt;width:55.95pt;height:53.85pt;z-index: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8" o:title=""/>
            </v:shape>
          </w:pict>
        </w:r>
        <w:r>
          <w:rPr>
            <w:noProof/>
          </w:rPr>
          <w:pict>
            <v:shape id="_x0000_s2084" type="#_x0000_t75" style="position:absolute;margin-left:51.85pt;margin-top:4.05pt;width:64.15pt;height:66.05pt;z-index: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  <o:lock v:ext="edit" aspectratio="f"/>
            </v:shape>
          </w:pict>
        </w:r>
      </w:ins>
      <w:del w:id="10" w:author="又綺 鄭" w:date="2025-02-20T10:09:00Z">
        <w:r w:rsidR="00E70BC2">
          <w:rPr>
            <w:noProof/>
          </w:rPr>
          <w:pict>
            <v:shape id="_x0000_s2073" type="#_x0000_t75" alt="" style="position:absolute;margin-left:51.1pt;margin-top:8.65pt;width:64.15pt;height:66.1pt;z-index:-2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</v:shape>
          </w:pict>
        </w:r>
      </w:del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31057E">
        <w:rPr>
          <w:rFonts w:eastAsia="BiauKaiTC Regular"/>
          <w:sz w:val="24"/>
        </w:rPr>
        <w:t>150</w:t>
      </w:r>
      <w:r w:rsidR="0031057E" w:rsidRPr="00C43E33">
        <w:rPr>
          <w:rFonts w:eastAsia="BiauKaiTC Regular"/>
          <w:sz w:val="24"/>
        </w:rPr>
        <w:t>個</w:t>
      </w:r>
    </w:p>
    <w:p w:rsidR="0056297C" w:rsidRPr="001009B1" w:rsidDel="001009B1" w:rsidRDefault="001009B1" w:rsidP="0056297C">
      <w:pPr>
        <w:rPr>
          <w:del w:id="11" w:author="又綺 鄭" w:date="2025-02-20T10:09:00Z"/>
          <w:rPrChange w:id="12" w:author="又綺 鄭" w:date="2025-02-20T10:09:00Z">
            <w:rPr>
              <w:del w:id="13" w:author="又綺 鄭" w:date="2025-02-20T10:09:00Z"/>
              <w:rFonts w:eastAsia="BiauKaiTC Regular"/>
              <w:sz w:val="24"/>
            </w:rPr>
          </w:rPrChange>
        </w:rPr>
      </w:pPr>
      <w:ins w:id="14" w:author="又綺 鄭" w:date="2025-02-20T10:09:00Z">
        <w:r w:rsidRPr="00C43E33">
          <w:rPr>
            <w:rFonts w:eastAsia="BiauKaiTC Regular"/>
            <w:sz w:val="24"/>
          </w:rPr>
          <w:t>分析者：</w:t>
        </w:r>
        <w:r w:rsidRPr="00C43E33">
          <w:rPr>
            <w:rFonts w:eastAsia="BiauKaiTC Regular"/>
            <w:color w:val="FF0000"/>
            <w:sz w:val="24"/>
          </w:rPr>
          <w:t xml:space="preserve">    </w:t>
        </w:r>
        <w:r w:rsidRPr="00C43E33">
          <w:rPr>
            <w:rFonts w:eastAsia="BiauKaiTC Regular"/>
            <w:sz w:val="24"/>
          </w:rPr>
          <w:t xml:space="preserve">                                          </w:t>
        </w:r>
        <w:r w:rsidRPr="00C43E33">
          <w:rPr>
            <w:rFonts w:eastAsia="BiauKaiTC Regular"/>
            <w:sz w:val="24"/>
          </w:rPr>
          <w:t>校對者：</w:t>
        </w:r>
        <w:r w:rsidRPr="00C43E33">
          <w:rPr>
            <w:rFonts w:eastAsia="BiauKaiTC Regular"/>
            <w:sz w:val="24"/>
          </w:rPr>
          <w:t xml:space="preserve">                                           </w:t>
        </w:r>
        <w:r w:rsidRPr="00C43E33">
          <w:rPr>
            <w:rFonts w:eastAsia="BiauKaiTC Regular"/>
            <w:sz w:val="24"/>
          </w:rPr>
          <w:t>審核者：</w:t>
        </w:r>
        <w:r>
          <w:rPr>
            <w:rFonts w:eastAsia="BiauKaiTC Regular" w:hint="eastAsia"/>
            <w:sz w:val="24"/>
          </w:rPr>
          <w:t xml:space="preserve"> </w:t>
        </w:r>
        <w:r>
          <w:rPr>
            <w:rFonts w:eastAsia="BiauKaiTC Regular"/>
            <w:sz w:val="24"/>
          </w:rPr>
          <w:t xml:space="preserve">              </w:t>
        </w:r>
      </w:ins>
      <w:del w:id="15" w:author="又綺 鄭" w:date="2025-02-20T10:09:00Z">
        <w:r w:rsidR="0056297C" w:rsidRPr="00C43E33" w:rsidDel="001009B1">
          <w:rPr>
            <w:rFonts w:eastAsia="BiauKaiTC Regular"/>
            <w:sz w:val="24"/>
          </w:rPr>
          <w:delText>分析者：</w:delText>
        </w:r>
        <w:r w:rsidR="0056297C" w:rsidRPr="00C43E33" w:rsidDel="001009B1">
          <w:rPr>
            <w:rFonts w:eastAsia="BiauKaiTC Regular"/>
            <w:color w:val="FF0000"/>
            <w:sz w:val="24"/>
          </w:rPr>
          <w:delText xml:space="preserve">    </w:delText>
        </w:r>
        <w:r w:rsidR="0056297C" w:rsidRPr="00C43E33" w:rsidDel="001009B1">
          <w:rPr>
            <w:rFonts w:eastAsia="BiauKaiTC Regular"/>
            <w:sz w:val="24"/>
          </w:rPr>
          <w:delText xml:space="preserve">                                          </w:delText>
        </w:r>
        <w:r w:rsidR="0056297C" w:rsidRPr="00C43E33" w:rsidDel="001009B1">
          <w:rPr>
            <w:rFonts w:eastAsia="BiauKaiTC Regular"/>
            <w:sz w:val="24"/>
          </w:rPr>
          <w:delText>校對者：</w:delText>
        </w:r>
        <w:r w:rsidR="0056297C" w:rsidRPr="00C43E33" w:rsidDel="001009B1">
          <w:rPr>
            <w:rFonts w:eastAsia="BiauKaiTC Regular"/>
            <w:sz w:val="24"/>
          </w:rPr>
          <w:delText xml:space="preserve">                                           </w:delText>
        </w:r>
        <w:r w:rsidR="0056297C" w:rsidRPr="00C43E33" w:rsidDel="001009B1">
          <w:rPr>
            <w:rFonts w:eastAsia="BiauKaiTC Regular"/>
            <w:sz w:val="24"/>
          </w:rPr>
          <w:delText>審核者：</w:delText>
        </w:r>
      </w:del>
    </w:p>
    <w:p w:rsidR="0056297C" w:rsidRDefault="0056297C" w:rsidP="0056297C">
      <w:pPr>
        <w:rPr>
          <w:rFonts w:eastAsia="BiauKaiTC Regular"/>
          <w:sz w:val="24"/>
        </w:rPr>
      </w:pPr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5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10200B" w:rsidRDefault="0056297C" w:rsidP="0056297C">
      <w:pPr>
        <w:rPr>
          <w:rFonts w:eastAsia="BiauKaiTC Regular"/>
          <w:color w:val="000000"/>
          <w:szCs w:val="28"/>
        </w:rPr>
      </w:pPr>
      <w:r w:rsidRPr="0010200B">
        <w:rPr>
          <w:rFonts w:eastAsia="BiauKaiTC Regular"/>
          <w:szCs w:val="28"/>
        </w:rPr>
        <w:t>二、重金屬監測陽離子交換樹脂縮時膠囊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="0010200B" w:rsidRPr="0010200B">
        <w:rPr>
          <w:rFonts w:eastAsia="BiauKaiTC Regular" w:hint="eastAsia"/>
          <w:szCs w:val="28"/>
        </w:rPr>
        <w:t>（續）</w:t>
      </w:r>
      <w:r w:rsidRPr="0010200B">
        <w:rPr>
          <w:rFonts w:eastAsia="BiauKaiTC Regular"/>
          <w:szCs w:val="28"/>
        </w:rPr>
        <w:t xml:space="preserve">                             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1"/>
        <w:gridCol w:w="860"/>
        <w:gridCol w:w="859"/>
        <w:gridCol w:w="859"/>
        <w:gridCol w:w="859"/>
        <w:gridCol w:w="859"/>
        <w:gridCol w:w="859"/>
        <w:gridCol w:w="859"/>
        <w:gridCol w:w="862"/>
        <w:gridCol w:w="862"/>
        <w:gridCol w:w="862"/>
        <w:gridCol w:w="862"/>
        <w:gridCol w:w="871"/>
        <w:gridCol w:w="862"/>
        <w:gridCol w:w="862"/>
        <w:gridCol w:w="509"/>
      </w:tblGrid>
      <w:tr w:rsidR="0056297C" w:rsidRPr="0010200B" w:rsidTr="003C45D7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10200B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color w:val="000000"/>
                <w:szCs w:val="28"/>
              </w:rPr>
              <w:t>C601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32,042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17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18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44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831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15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90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15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1,674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22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82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C701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27,587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86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641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18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1,083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C801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28,689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40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35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227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120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1,290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7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</w:tr>
      <w:tr w:rsidR="006564EC" w:rsidRPr="0010200B" w:rsidTr="003C45D7">
        <w:trPr>
          <w:trHeight w:val="377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C901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17,199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85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619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26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C1001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7,552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63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500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358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7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C1101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4,322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41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387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213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D101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4,134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323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188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D201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2,594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147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156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D301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14,787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514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119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30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1,219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17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D401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4,348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153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511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30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30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297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52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D501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18,595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3,437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151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39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2,027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48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D601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1,664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481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752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43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103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016987" w:rsidRDefault="006564EC" w:rsidP="003C45D7">
            <w:pPr>
              <w:jc w:val="center"/>
            </w:pPr>
            <w:r w:rsidRPr="00016987">
              <w:t>16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016987">
              <w:t>ND</w:t>
            </w:r>
          </w:p>
        </w:tc>
      </w:tr>
      <w:tr w:rsidR="0031057E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 w:hint="eastAsia"/>
          <w:sz w:val="20"/>
          <w:szCs w:val="20"/>
        </w:rPr>
        <w:t>頁</w:t>
      </w:r>
      <w:r w:rsidRPr="0010200B">
        <w:rPr>
          <w:rFonts w:eastAsia="BiauKaiTC Regular"/>
          <w:sz w:val="20"/>
          <w:szCs w:val="20"/>
        </w:rPr>
        <w:t>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E70BC2" w:rsidP="0056297C">
      <w:pPr>
        <w:rPr>
          <w:rFonts w:eastAsia="BiauKaiTC Regular"/>
          <w:sz w:val="20"/>
          <w:szCs w:val="20"/>
        </w:rPr>
      </w:pPr>
      <w:del w:id="16" w:author="又綺 鄭" w:date="2025-02-20T10:10:00Z">
        <w:r>
          <w:rPr>
            <w:noProof/>
          </w:rPr>
          <w:pict>
            <v:shape id="_x0000_s2072" type="#_x0000_t75" alt="" style="position:absolute;margin-left:378.55pt;margin-top:16.85pt;width:64.15pt;height:66.1pt;z-index:-1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</v:shape>
          </w:pict>
        </w:r>
      </w:del>
      <w:r w:rsidR="0056297C" w:rsidRPr="0010200B">
        <w:rPr>
          <w:rFonts w:eastAsia="BiauKaiTC Regular"/>
          <w:sz w:val="20"/>
          <w:szCs w:val="20"/>
        </w:rPr>
        <w:t xml:space="preserve">      3.</w:t>
      </w:r>
      <w:r w:rsidR="0056297C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000000" w:rsidP="0056297C">
      <w:pPr>
        <w:rPr>
          <w:rFonts w:eastAsia="BiauKaiTC Regular"/>
          <w:sz w:val="24"/>
        </w:rPr>
      </w:pPr>
      <w:ins w:id="17" w:author="又綺 鄭" w:date="2025-02-20T10:10:00Z">
        <w:r>
          <w:rPr>
            <w:noProof/>
          </w:rPr>
          <w:pict>
            <v:shape id="_x0000_s2083" type="#_x0000_t75" style="position:absolute;margin-left:380.65pt;margin-top:7.95pt;width:55.9pt;height:53.85pt;z-index: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8" o:title=""/>
            </v:shape>
          </w:pict>
        </w:r>
        <w:r>
          <w:rPr>
            <w:noProof/>
          </w:rPr>
          <w:pict>
            <v:shape id="_x0000_s2082" type="#_x0000_t75" style="position:absolute;margin-left:687.2pt;margin-top:17pt;width:53.9pt;height:53.85pt;z-index: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7" o:title="" croptop="4665f" cropbottom="6711f" cropleft="6076f" cropright="5299f"/>
            </v:shape>
          </w:pict>
        </w:r>
        <w:r>
          <w:rPr>
            <w:noProof/>
          </w:rPr>
          <w:pict>
            <v:shape id="_x0000_s2081" type="#_x0000_t75" style="position:absolute;margin-left:51.85pt;margin-top:7.25pt;width:64.15pt;height:66.05pt;z-index: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  <o:lock v:ext="edit" aspectratio="f"/>
            </v:shape>
          </w:pict>
        </w:r>
      </w:ins>
      <w:del w:id="18" w:author="又綺 鄭" w:date="2025-02-20T10:10:00Z">
        <w:r w:rsidR="00E70BC2">
          <w:rPr>
            <w:noProof/>
          </w:rPr>
          <w:pict>
            <v:shape id="_x0000_s2071" type="#_x0000_t75" alt="" style="position:absolute;margin-left:51.85pt;margin-top:8.6pt;width:64.15pt;height:66.1pt;z-index:-19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</v:shape>
          </w:pict>
        </w:r>
      </w:del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31057E">
        <w:rPr>
          <w:rFonts w:eastAsia="BiauKaiTC Regular"/>
          <w:sz w:val="24"/>
        </w:rPr>
        <w:t>150</w:t>
      </w:r>
      <w:r w:rsidR="0031057E" w:rsidRPr="00C43E33">
        <w:rPr>
          <w:rFonts w:eastAsia="BiauKaiTC Regular"/>
          <w:sz w:val="24"/>
        </w:rPr>
        <w:t>個</w:t>
      </w:r>
    </w:p>
    <w:p w:rsidR="0056297C" w:rsidRPr="001009B1" w:rsidDel="001009B1" w:rsidRDefault="001009B1" w:rsidP="0056297C">
      <w:pPr>
        <w:rPr>
          <w:del w:id="19" w:author="又綺 鄭" w:date="2025-02-20T10:09:00Z"/>
          <w:rPrChange w:id="20" w:author="又綺 鄭" w:date="2025-02-20T10:10:00Z">
            <w:rPr>
              <w:del w:id="21" w:author="又綺 鄭" w:date="2025-02-20T10:09:00Z"/>
              <w:rFonts w:eastAsia="BiauKaiTC Regular"/>
              <w:sz w:val="24"/>
            </w:rPr>
          </w:rPrChange>
        </w:rPr>
      </w:pPr>
      <w:ins w:id="22" w:author="又綺 鄭" w:date="2025-02-20T10:10:00Z">
        <w:r w:rsidRPr="00C43E33">
          <w:rPr>
            <w:rFonts w:eastAsia="BiauKaiTC Regular"/>
            <w:sz w:val="24"/>
          </w:rPr>
          <w:t>分析者：</w:t>
        </w:r>
        <w:r w:rsidRPr="00C43E33">
          <w:rPr>
            <w:rFonts w:eastAsia="BiauKaiTC Regular"/>
            <w:color w:val="FF0000"/>
            <w:sz w:val="24"/>
          </w:rPr>
          <w:t xml:space="preserve">    </w:t>
        </w:r>
        <w:r w:rsidRPr="00C43E33">
          <w:rPr>
            <w:rFonts w:eastAsia="BiauKaiTC Regular"/>
            <w:sz w:val="24"/>
          </w:rPr>
          <w:t xml:space="preserve">                                          </w:t>
        </w:r>
        <w:r w:rsidRPr="00C43E33">
          <w:rPr>
            <w:rFonts w:eastAsia="BiauKaiTC Regular"/>
            <w:sz w:val="24"/>
          </w:rPr>
          <w:t>校對者：</w:t>
        </w:r>
        <w:r w:rsidRPr="00C43E33">
          <w:rPr>
            <w:rFonts w:eastAsia="BiauKaiTC Regular"/>
            <w:sz w:val="24"/>
          </w:rPr>
          <w:t xml:space="preserve">                                           </w:t>
        </w:r>
        <w:r w:rsidRPr="00C43E33">
          <w:rPr>
            <w:rFonts w:eastAsia="BiauKaiTC Regular"/>
            <w:sz w:val="24"/>
          </w:rPr>
          <w:t>審核者：</w:t>
        </w:r>
        <w:r>
          <w:rPr>
            <w:rFonts w:eastAsia="BiauKaiTC Regular" w:hint="eastAsia"/>
            <w:sz w:val="24"/>
          </w:rPr>
          <w:t xml:space="preserve"> </w:t>
        </w:r>
        <w:r>
          <w:rPr>
            <w:rFonts w:eastAsia="BiauKaiTC Regular"/>
            <w:sz w:val="24"/>
          </w:rPr>
          <w:t xml:space="preserve">              </w:t>
        </w:r>
      </w:ins>
      <w:del w:id="23" w:author="又綺 鄭" w:date="2025-02-20T10:09:00Z">
        <w:r w:rsidR="0056297C" w:rsidRPr="00C43E33" w:rsidDel="001009B1">
          <w:rPr>
            <w:rFonts w:eastAsia="BiauKaiTC Regular"/>
            <w:sz w:val="24"/>
          </w:rPr>
          <w:delText>分析者：</w:delText>
        </w:r>
        <w:r w:rsidR="0056297C" w:rsidRPr="00C43E33" w:rsidDel="001009B1">
          <w:rPr>
            <w:rFonts w:eastAsia="BiauKaiTC Regular"/>
            <w:color w:val="FF0000"/>
            <w:sz w:val="24"/>
          </w:rPr>
          <w:delText xml:space="preserve">    </w:delText>
        </w:r>
        <w:r w:rsidR="0056297C" w:rsidRPr="00C43E33" w:rsidDel="001009B1">
          <w:rPr>
            <w:rFonts w:eastAsia="BiauKaiTC Regular"/>
            <w:sz w:val="24"/>
          </w:rPr>
          <w:delText xml:space="preserve">                                          </w:delText>
        </w:r>
        <w:r w:rsidR="0056297C" w:rsidRPr="00C43E33" w:rsidDel="001009B1">
          <w:rPr>
            <w:rFonts w:eastAsia="BiauKaiTC Regular"/>
            <w:sz w:val="24"/>
          </w:rPr>
          <w:delText>校對者：</w:delText>
        </w:r>
        <w:r w:rsidR="0056297C" w:rsidRPr="00C43E33" w:rsidDel="001009B1">
          <w:rPr>
            <w:rFonts w:eastAsia="BiauKaiTC Regular"/>
            <w:sz w:val="24"/>
          </w:rPr>
          <w:delText xml:space="preserve">                                           </w:delText>
        </w:r>
        <w:r w:rsidR="0056297C" w:rsidRPr="00C43E33" w:rsidDel="001009B1">
          <w:rPr>
            <w:rFonts w:eastAsia="BiauKaiTC Regular"/>
            <w:sz w:val="24"/>
          </w:rPr>
          <w:delText>審核者：</w:delText>
        </w:r>
      </w:del>
    </w:p>
    <w:p w:rsidR="0056297C" w:rsidRDefault="0056297C" w:rsidP="0056297C">
      <w:pPr>
        <w:rPr>
          <w:rFonts w:eastAsia="BiauKaiTC Regular"/>
          <w:sz w:val="24"/>
        </w:rPr>
      </w:pPr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4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10200B" w:rsidRDefault="0056297C" w:rsidP="0056297C">
      <w:pPr>
        <w:rPr>
          <w:rFonts w:eastAsia="BiauKaiTC Regular"/>
          <w:color w:val="000000"/>
          <w:sz w:val="24"/>
          <w:szCs w:val="24"/>
        </w:rPr>
      </w:pPr>
      <w:r w:rsidRPr="0010200B">
        <w:rPr>
          <w:rFonts w:eastAsia="BiauKaiTC Regular"/>
          <w:szCs w:val="28"/>
        </w:rPr>
        <w:t>二、重金屬監測陽離子交換樹脂縮時膠囊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="0010200B" w:rsidRPr="0010200B">
        <w:rPr>
          <w:rFonts w:eastAsia="BiauKaiTC Regular" w:hint="eastAsia"/>
          <w:szCs w:val="28"/>
        </w:rPr>
        <w:t>（續）</w:t>
      </w:r>
      <w:r w:rsidRPr="0010200B">
        <w:rPr>
          <w:rFonts w:eastAsia="BiauKaiTC Regular"/>
          <w:szCs w:val="28"/>
        </w:rPr>
        <w:t xml:space="preserve">                             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1"/>
        <w:gridCol w:w="860"/>
        <w:gridCol w:w="859"/>
        <w:gridCol w:w="859"/>
        <w:gridCol w:w="859"/>
        <w:gridCol w:w="859"/>
        <w:gridCol w:w="859"/>
        <w:gridCol w:w="859"/>
        <w:gridCol w:w="862"/>
        <w:gridCol w:w="862"/>
        <w:gridCol w:w="862"/>
        <w:gridCol w:w="862"/>
        <w:gridCol w:w="871"/>
        <w:gridCol w:w="862"/>
        <w:gridCol w:w="862"/>
        <w:gridCol w:w="509"/>
      </w:tblGrid>
      <w:tr w:rsidR="0056297C" w:rsidRPr="0010200B" w:rsidTr="003C45D7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10200B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color w:val="000000"/>
                <w:szCs w:val="28"/>
              </w:rPr>
              <w:t>D701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2,863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9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52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937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14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74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181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7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31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D801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9,749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1,102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39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679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36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27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D901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2,764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490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129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</w:tr>
      <w:tr w:rsidR="006564EC" w:rsidRPr="0010200B" w:rsidTr="003C45D7">
        <w:trPr>
          <w:trHeight w:val="377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D1001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5,799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750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313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D1201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430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358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749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46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D1301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2,405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512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114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D1401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5,658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64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416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89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A102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2,112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330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264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A202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2,545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923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23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158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A302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2,264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782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185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A402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2,312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202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140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A502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3,780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440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240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E32CC4" w:rsidRDefault="006564EC" w:rsidP="003C45D7">
            <w:pPr>
              <w:jc w:val="center"/>
            </w:pPr>
            <w:r w:rsidRPr="00E32CC4">
              <w:t>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E32CC4">
              <w:t>ND</w:t>
            </w:r>
          </w:p>
        </w:tc>
      </w:tr>
      <w:tr w:rsidR="0031057E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E70BC2" w:rsidP="0056297C">
      <w:pPr>
        <w:rPr>
          <w:rFonts w:eastAsia="BiauKaiTC Regular"/>
          <w:sz w:val="20"/>
          <w:szCs w:val="20"/>
        </w:rPr>
      </w:pPr>
      <w:del w:id="24" w:author="又綺 鄭" w:date="2025-02-20T10:10:00Z">
        <w:r>
          <w:rPr>
            <w:noProof/>
          </w:rPr>
          <w:pict>
            <v:shape id="_x0000_s2070" type="#_x0000_t75" alt="" style="position:absolute;margin-left:373.95pt;margin-top:11.75pt;width:64.15pt;height:66.1pt;z-index:-17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</v:shape>
          </w:pict>
        </w:r>
      </w:del>
      <w:r w:rsidR="0056297C" w:rsidRPr="0010200B">
        <w:rPr>
          <w:rFonts w:eastAsia="BiauKaiTC Regular"/>
          <w:sz w:val="20"/>
          <w:szCs w:val="20"/>
        </w:rPr>
        <w:t xml:space="preserve">      3.</w:t>
      </w:r>
      <w:r w:rsidR="0056297C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Default="00000000" w:rsidP="0056297C">
      <w:pPr>
        <w:rPr>
          <w:ins w:id="25" w:author="又綺 鄭" w:date="2025-02-20T10:10:00Z"/>
          <w:rFonts w:eastAsia="BiauKaiTC Regular"/>
          <w:sz w:val="24"/>
        </w:rPr>
      </w:pPr>
      <w:ins w:id="26" w:author="又綺 鄭" w:date="2025-02-20T10:10:00Z">
        <w:r>
          <w:rPr>
            <w:noProof/>
          </w:rPr>
          <w:pict>
            <v:shape id="_x0000_s2080" type="#_x0000_t75" style="position:absolute;margin-left:51.85pt;margin-top:8.85pt;width:64.15pt;height:66.05pt;z-index: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  <o:lock v:ext="edit" aspectratio="f"/>
            </v:shape>
          </w:pict>
        </w:r>
        <w:r>
          <w:rPr>
            <w:noProof/>
          </w:rPr>
          <w:pict>
            <v:shape id="_x0000_s2079" type="#_x0000_t75" style="position:absolute;margin-left:687.2pt;margin-top:18.6pt;width:53.9pt;height:53.85pt;z-index: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7" o:title="" croptop="4665f" cropbottom="6711f" cropleft="6076f" cropright="5299f"/>
            </v:shape>
          </w:pict>
        </w:r>
        <w:r>
          <w:rPr>
            <w:noProof/>
          </w:rPr>
          <w:pict>
            <v:shape id="_x0000_s2078" type="#_x0000_t75" style="position:absolute;margin-left:380.65pt;margin-top:9.55pt;width:55.9pt;height:53.85pt;z-index: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8" o:title=""/>
            </v:shape>
          </w:pict>
        </w:r>
      </w:ins>
      <w:del w:id="27" w:author="又綺 鄭" w:date="2025-02-20T10:10:00Z">
        <w:r w:rsidR="00E70BC2">
          <w:rPr>
            <w:noProof/>
          </w:rPr>
          <w:pict>
            <v:shape id="圖片 32" o:spid="_x0000_s2069" type="#_x0000_t75" alt="" style="position:absolute;margin-left:66.95pt;margin-top:6.75pt;width:64.15pt;height:66.1pt;z-index:-2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</v:shape>
          </w:pict>
        </w:r>
      </w:del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1009B1" w:rsidRPr="001009B1" w:rsidRDefault="001009B1" w:rsidP="0056297C">
      <w:pPr>
        <w:rPr>
          <w:rFonts w:hint="eastAsia"/>
          <w:rPrChange w:id="28" w:author="又綺 鄭" w:date="2025-02-20T10:10:00Z">
            <w:rPr>
              <w:rFonts w:eastAsia="BiauKaiTC Regular" w:hint="eastAsia"/>
              <w:sz w:val="24"/>
            </w:rPr>
          </w:rPrChange>
        </w:rPr>
      </w:pPr>
      <w:ins w:id="29" w:author="又綺 鄭" w:date="2025-02-20T10:10:00Z">
        <w:r w:rsidRPr="00C43E33">
          <w:rPr>
            <w:rFonts w:eastAsia="BiauKaiTC Regular"/>
            <w:sz w:val="24"/>
          </w:rPr>
          <w:t>分析者：</w:t>
        </w:r>
        <w:r w:rsidRPr="00C43E33">
          <w:rPr>
            <w:rFonts w:eastAsia="BiauKaiTC Regular"/>
            <w:color w:val="FF0000"/>
            <w:sz w:val="24"/>
          </w:rPr>
          <w:t xml:space="preserve">    </w:t>
        </w:r>
        <w:r w:rsidRPr="00C43E33">
          <w:rPr>
            <w:rFonts w:eastAsia="BiauKaiTC Regular"/>
            <w:sz w:val="24"/>
          </w:rPr>
          <w:t xml:space="preserve">                                          </w:t>
        </w:r>
        <w:r w:rsidRPr="00C43E33">
          <w:rPr>
            <w:rFonts w:eastAsia="BiauKaiTC Regular"/>
            <w:sz w:val="24"/>
          </w:rPr>
          <w:t>校對者：</w:t>
        </w:r>
        <w:r w:rsidRPr="00C43E33">
          <w:rPr>
            <w:rFonts w:eastAsia="BiauKaiTC Regular"/>
            <w:sz w:val="24"/>
          </w:rPr>
          <w:t xml:space="preserve">                                           </w:t>
        </w:r>
        <w:r w:rsidRPr="00C43E33">
          <w:rPr>
            <w:rFonts w:eastAsia="BiauKaiTC Regular"/>
            <w:sz w:val="24"/>
          </w:rPr>
          <w:t>審核者：</w:t>
        </w:r>
        <w:r>
          <w:rPr>
            <w:rFonts w:eastAsia="BiauKaiTC Regular" w:hint="eastAsia"/>
            <w:sz w:val="24"/>
          </w:rPr>
          <w:t xml:space="preserve"> </w:t>
        </w:r>
        <w:r>
          <w:rPr>
            <w:rFonts w:eastAsia="BiauKaiTC Regular"/>
            <w:sz w:val="24"/>
          </w:rPr>
          <w:t xml:space="preserve">              </w:t>
        </w:r>
      </w:ins>
    </w:p>
    <w:p w:rsidR="0056297C" w:rsidRPr="00C43E33" w:rsidDel="001009B1" w:rsidRDefault="0056297C" w:rsidP="0056297C">
      <w:pPr>
        <w:rPr>
          <w:del w:id="30" w:author="又綺 鄭" w:date="2025-02-20T10:10:00Z"/>
          <w:rFonts w:eastAsia="BiauKaiTC Regular"/>
          <w:sz w:val="24"/>
        </w:rPr>
      </w:pPr>
      <w:del w:id="31" w:author="又綺 鄭" w:date="2025-02-20T10:10:00Z">
        <w:r w:rsidRPr="00C43E33" w:rsidDel="001009B1">
          <w:rPr>
            <w:rFonts w:eastAsia="BiauKaiTC Regular"/>
            <w:sz w:val="24"/>
          </w:rPr>
          <w:lastRenderedPageBreak/>
          <w:delText>分析者：</w:delText>
        </w:r>
        <w:r w:rsidRPr="00C43E33" w:rsidDel="001009B1">
          <w:rPr>
            <w:rFonts w:eastAsia="BiauKaiTC Regular"/>
            <w:color w:val="FF0000"/>
            <w:sz w:val="24"/>
          </w:rPr>
          <w:delText xml:space="preserve">    </w:delText>
        </w:r>
        <w:r w:rsidRPr="00C43E33" w:rsidDel="001009B1">
          <w:rPr>
            <w:rFonts w:eastAsia="BiauKaiTC Regular"/>
            <w:sz w:val="24"/>
          </w:rPr>
          <w:delText xml:space="preserve">                                          </w:delText>
        </w:r>
        <w:r w:rsidRPr="00C43E33" w:rsidDel="001009B1">
          <w:rPr>
            <w:rFonts w:eastAsia="BiauKaiTC Regular"/>
            <w:sz w:val="24"/>
          </w:rPr>
          <w:delText>校對者：</w:delText>
        </w:r>
        <w:r w:rsidRPr="00C43E33" w:rsidDel="001009B1">
          <w:rPr>
            <w:rFonts w:eastAsia="BiauKaiTC Regular"/>
            <w:sz w:val="24"/>
          </w:rPr>
          <w:delText xml:space="preserve">                                           </w:delText>
        </w:r>
        <w:r w:rsidRPr="00C43E33" w:rsidDel="001009B1">
          <w:rPr>
            <w:rFonts w:eastAsia="BiauKaiTC Regular"/>
            <w:sz w:val="24"/>
          </w:rPr>
          <w:delText>審核者：</w:delText>
        </w:r>
      </w:del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pict>
          <v:shape id="_x0000_i1033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10200B" w:rsidRDefault="0056297C" w:rsidP="0056297C">
      <w:pPr>
        <w:rPr>
          <w:rFonts w:eastAsia="BiauKaiTC Regular"/>
          <w:color w:val="000000"/>
          <w:sz w:val="24"/>
          <w:szCs w:val="24"/>
        </w:rPr>
      </w:pPr>
      <w:r w:rsidRPr="0010200B">
        <w:rPr>
          <w:rFonts w:eastAsia="BiauKaiTC Regular"/>
          <w:szCs w:val="28"/>
        </w:rPr>
        <w:t>二、重金屬監測陽離子交換樹脂縮時膠囊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="0010200B" w:rsidRPr="0010200B">
        <w:rPr>
          <w:rFonts w:eastAsia="BiauKaiTC Regular" w:hint="eastAsia"/>
          <w:szCs w:val="28"/>
        </w:rPr>
        <w:t>（續）</w:t>
      </w:r>
      <w:r w:rsidRPr="0010200B">
        <w:rPr>
          <w:rFonts w:eastAsia="BiauKaiTC Regular"/>
          <w:szCs w:val="28"/>
        </w:rPr>
        <w:t xml:space="preserve">                             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1"/>
        <w:gridCol w:w="860"/>
        <w:gridCol w:w="859"/>
        <w:gridCol w:w="859"/>
        <w:gridCol w:w="859"/>
        <w:gridCol w:w="859"/>
        <w:gridCol w:w="859"/>
        <w:gridCol w:w="859"/>
        <w:gridCol w:w="862"/>
        <w:gridCol w:w="862"/>
        <w:gridCol w:w="862"/>
        <w:gridCol w:w="862"/>
        <w:gridCol w:w="871"/>
        <w:gridCol w:w="862"/>
        <w:gridCol w:w="862"/>
        <w:gridCol w:w="509"/>
      </w:tblGrid>
      <w:tr w:rsidR="0056297C" w:rsidRPr="0010200B" w:rsidTr="003C45D7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10200B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A702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2,637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7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1,134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12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18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173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17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997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479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26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68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136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B202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988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2,060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345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30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144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6564EC" w:rsidRPr="0010200B" w:rsidTr="003C45D7">
        <w:trPr>
          <w:trHeight w:val="377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B302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2,200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2,174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339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119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139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B502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33,294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1,138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7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B605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312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B702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9,746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447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601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B802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2,314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472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132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22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B902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4,903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766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155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594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6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7B7883" w:rsidP="003C45D7">
            <w:pPr>
              <w:jc w:val="center"/>
            </w:pPr>
            <w:r>
              <w:t>3,727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7B7883" w:rsidP="003C45D7">
            <w:pPr>
              <w:jc w:val="center"/>
            </w:pPr>
            <w:r>
              <w:t>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7B7883" w:rsidP="003C45D7">
            <w:pPr>
              <w:jc w:val="center"/>
            </w:pPr>
            <w:r>
              <w:t>23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7B7883" w:rsidP="003C45D7">
            <w:pPr>
              <w:jc w:val="center"/>
            </w:pPr>
            <w:r>
              <w:t>1,250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7B7883" w:rsidP="003C45D7">
            <w:pPr>
              <w:jc w:val="center"/>
            </w:pPr>
            <w:r>
              <w:t>15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2</w:t>
            </w:r>
            <w:r w:rsidR="007B7883">
              <w:t>9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7B7883" w:rsidP="003C45D7">
            <w:pPr>
              <w:jc w:val="center"/>
            </w:pPr>
            <w:r>
              <w:t>181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7B7883" w:rsidP="003C45D7">
            <w:pPr>
              <w:jc w:val="center"/>
            </w:pPr>
            <w:r>
              <w:t>14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7B7883" w:rsidP="003C45D7">
            <w:pPr>
              <w:jc w:val="center"/>
            </w:pPr>
            <w:r>
              <w:t>114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B1102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1,636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418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100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178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B1202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174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2469C2" w:rsidRDefault="006564EC" w:rsidP="003C45D7">
            <w:pPr>
              <w:jc w:val="center"/>
            </w:pPr>
            <w:r w:rsidRPr="002469C2"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2469C2">
              <w:t>ND</w:t>
            </w:r>
          </w:p>
        </w:tc>
      </w:tr>
      <w:tr w:rsidR="0031057E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 w:hint="eastAsia"/>
          <w:sz w:val="20"/>
          <w:szCs w:val="20"/>
        </w:rPr>
        <w:t>頁</w:t>
      </w:r>
      <w:r w:rsidRPr="0010200B">
        <w:rPr>
          <w:rFonts w:eastAsia="BiauKaiTC Regular"/>
          <w:sz w:val="20"/>
          <w:szCs w:val="20"/>
        </w:rPr>
        <w:t>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E70BC2" w:rsidP="0056297C">
      <w:pPr>
        <w:rPr>
          <w:rFonts w:eastAsia="BiauKaiTC Regular"/>
          <w:sz w:val="20"/>
          <w:szCs w:val="20"/>
        </w:rPr>
      </w:pPr>
      <w:del w:id="32" w:author="又綺 鄭" w:date="2025-02-20T10:10:00Z">
        <w:r>
          <w:rPr>
            <w:noProof/>
          </w:rPr>
          <w:pict>
            <v:shape id="_x0000_s2068" type="#_x0000_t75" alt="" style="position:absolute;margin-left:377pt;margin-top:12.25pt;width:64.15pt;height:66.05pt;z-index: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</v:shape>
          </w:pict>
        </w:r>
      </w:del>
      <w:r w:rsidR="0056297C" w:rsidRPr="0010200B">
        <w:rPr>
          <w:rFonts w:eastAsia="BiauKaiTC Regular"/>
          <w:sz w:val="20"/>
          <w:szCs w:val="20"/>
        </w:rPr>
        <w:t xml:space="preserve">      3.</w:t>
      </w:r>
      <w:r w:rsidR="0056297C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000000" w:rsidP="0056297C">
      <w:pPr>
        <w:rPr>
          <w:rFonts w:eastAsia="BiauKaiTC Regular"/>
          <w:sz w:val="24"/>
        </w:rPr>
      </w:pPr>
      <w:ins w:id="33" w:author="又綺 鄭" w:date="2025-02-20T10:10:00Z">
        <w:r>
          <w:rPr>
            <w:noProof/>
          </w:rPr>
          <w:pict>
            <v:shape id="_x0000_s2077" type="#_x0000_t75" style="position:absolute;margin-left:380.65pt;margin-top:7.95pt;width:55.9pt;height:53.85pt;z-index: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8" o:title=""/>
            </v:shape>
          </w:pict>
        </w:r>
        <w:r>
          <w:rPr>
            <w:noProof/>
          </w:rPr>
          <w:pict>
            <v:shape id="_x0000_s2076" type="#_x0000_t75" style="position:absolute;margin-left:687.2pt;margin-top:17pt;width:53.9pt;height:53.85pt;z-index: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7" o:title="" croptop="4665f" cropbottom="6711f" cropleft="6076f" cropright="5299f"/>
            </v:shape>
          </w:pict>
        </w:r>
        <w:r>
          <w:rPr>
            <w:noProof/>
          </w:rPr>
          <w:pict>
            <v:shape id="_x0000_s2075" type="#_x0000_t75" style="position:absolute;margin-left:51.85pt;margin-top:7.25pt;width:64.15pt;height:66.05pt;z-index: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  <o:lock v:ext="edit" aspectratio="f"/>
            </v:shape>
          </w:pict>
        </w:r>
      </w:ins>
      <w:del w:id="34" w:author="又綺 鄭" w:date="2025-02-20T10:10:00Z">
        <w:r w:rsidR="00E70BC2">
          <w:rPr>
            <w:noProof/>
          </w:rPr>
          <w:pict>
            <v:shape id="_x0000_s2067" type="#_x0000_t75" alt="" style="position:absolute;margin-left:50.7pt;margin-top:14.5pt;width:64.15pt;height:66.05pt;z-index: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<v:imagedata r:id="rId19" o:title=""/>
            </v:shape>
          </w:pict>
        </w:r>
      </w:del>
      <w:r w:rsidR="00E70BC2">
        <w:rPr>
          <w:noProof/>
        </w:rPr>
        <w:pict>
          <v:shape id="_x0000_s2066" type="#_x0000_t75" alt="" style="position:absolute;margin-left:1333.15pt;margin-top:43.7pt;width:64.15pt;height:66.1pt;z-index:-1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Pr="001009B1" w:rsidDel="001009B1" w:rsidRDefault="001009B1" w:rsidP="0056297C">
      <w:pPr>
        <w:rPr>
          <w:del w:id="35" w:author="又綺 鄭" w:date="2025-02-20T10:10:00Z"/>
          <w:rPrChange w:id="36" w:author="又綺 鄭" w:date="2025-02-20T10:10:00Z">
            <w:rPr>
              <w:del w:id="37" w:author="又綺 鄭" w:date="2025-02-20T10:10:00Z"/>
              <w:rFonts w:eastAsia="BiauKaiTC Regular"/>
              <w:sz w:val="24"/>
            </w:rPr>
          </w:rPrChange>
        </w:rPr>
      </w:pPr>
      <w:ins w:id="38" w:author="又綺 鄭" w:date="2025-02-20T10:10:00Z">
        <w:r w:rsidRPr="00C43E33">
          <w:rPr>
            <w:rFonts w:eastAsia="BiauKaiTC Regular"/>
            <w:sz w:val="24"/>
          </w:rPr>
          <w:t>分析者：</w:t>
        </w:r>
        <w:r w:rsidRPr="00C43E33">
          <w:rPr>
            <w:rFonts w:eastAsia="BiauKaiTC Regular"/>
            <w:color w:val="FF0000"/>
            <w:sz w:val="24"/>
          </w:rPr>
          <w:t xml:space="preserve">    </w:t>
        </w:r>
        <w:r w:rsidRPr="00C43E33">
          <w:rPr>
            <w:rFonts w:eastAsia="BiauKaiTC Regular"/>
            <w:sz w:val="24"/>
          </w:rPr>
          <w:t xml:space="preserve">                                          </w:t>
        </w:r>
        <w:r w:rsidRPr="00C43E33">
          <w:rPr>
            <w:rFonts w:eastAsia="BiauKaiTC Regular"/>
            <w:sz w:val="24"/>
          </w:rPr>
          <w:t>校對者：</w:t>
        </w:r>
        <w:r w:rsidRPr="00C43E33">
          <w:rPr>
            <w:rFonts w:eastAsia="BiauKaiTC Regular"/>
            <w:sz w:val="24"/>
          </w:rPr>
          <w:t xml:space="preserve">                                           </w:t>
        </w:r>
        <w:r w:rsidRPr="00C43E33">
          <w:rPr>
            <w:rFonts w:eastAsia="BiauKaiTC Regular"/>
            <w:sz w:val="24"/>
          </w:rPr>
          <w:t>審核者：</w:t>
        </w:r>
        <w:r>
          <w:rPr>
            <w:rFonts w:eastAsia="BiauKaiTC Regular" w:hint="eastAsia"/>
            <w:sz w:val="24"/>
          </w:rPr>
          <w:t xml:space="preserve"> </w:t>
        </w:r>
        <w:r>
          <w:rPr>
            <w:rFonts w:eastAsia="BiauKaiTC Regular"/>
            <w:sz w:val="24"/>
          </w:rPr>
          <w:t xml:space="preserve">              </w:t>
        </w:r>
      </w:ins>
      <w:del w:id="39" w:author="又綺 鄭" w:date="2025-02-20T10:10:00Z">
        <w:r w:rsidR="0056297C" w:rsidRPr="00C43E33" w:rsidDel="001009B1">
          <w:rPr>
            <w:rFonts w:eastAsia="BiauKaiTC Regular"/>
            <w:sz w:val="24"/>
          </w:rPr>
          <w:delText>分析者：</w:delText>
        </w:r>
        <w:r w:rsidR="0056297C" w:rsidRPr="00C43E33" w:rsidDel="001009B1">
          <w:rPr>
            <w:rFonts w:eastAsia="BiauKaiTC Regular"/>
            <w:color w:val="FF0000"/>
            <w:sz w:val="24"/>
          </w:rPr>
          <w:delText xml:space="preserve">    </w:delText>
        </w:r>
        <w:r w:rsidR="0056297C" w:rsidRPr="00C43E33" w:rsidDel="001009B1">
          <w:rPr>
            <w:rFonts w:eastAsia="BiauKaiTC Regular"/>
            <w:sz w:val="24"/>
          </w:rPr>
          <w:delText xml:space="preserve">                                          </w:delText>
        </w:r>
        <w:r w:rsidR="0056297C" w:rsidRPr="00C43E33" w:rsidDel="001009B1">
          <w:rPr>
            <w:rFonts w:eastAsia="BiauKaiTC Regular"/>
            <w:sz w:val="24"/>
          </w:rPr>
          <w:delText>校對者：</w:delText>
        </w:r>
        <w:r w:rsidR="0056297C" w:rsidRPr="00C43E33" w:rsidDel="001009B1">
          <w:rPr>
            <w:rFonts w:eastAsia="BiauKaiTC Regular"/>
            <w:sz w:val="24"/>
          </w:rPr>
          <w:delText xml:space="preserve">                                           </w:delText>
        </w:r>
        <w:r w:rsidR="0056297C" w:rsidRPr="00C43E33" w:rsidDel="001009B1">
          <w:rPr>
            <w:rFonts w:eastAsia="BiauKaiTC Regular"/>
            <w:sz w:val="24"/>
          </w:rPr>
          <w:delText>審核者：</w:delText>
        </w:r>
      </w:del>
    </w:p>
    <w:p w:rsidR="0056297C" w:rsidRDefault="0056297C" w:rsidP="0056297C">
      <w:pPr>
        <w:rPr>
          <w:rFonts w:eastAsia="BiauKaiTC Regular"/>
          <w:sz w:val="24"/>
        </w:rPr>
      </w:pPr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2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10200B" w:rsidRDefault="0056297C" w:rsidP="0056297C">
      <w:pPr>
        <w:rPr>
          <w:rFonts w:eastAsia="BiauKaiTC Regular"/>
          <w:color w:val="000000"/>
          <w:sz w:val="24"/>
          <w:szCs w:val="24"/>
        </w:rPr>
      </w:pPr>
      <w:r w:rsidRPr="0010200B">
        <w:rPr>
          <w:rFonts w:eastAsia="BiauKaiTC Regular"/>
          <w:szCs w:val="28"/>
        </w:rPr>
        <w:t>二、重金屬監測陽離子交換樹脂縮時膠囊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="0010200B" w:rsidRPr="0010200B">
        <w:rPr>
          <w:rFonts w:eastAsia="BiauKaiTC Regular" w:hint="eastAsia"/>
          <w:szCs w:val="28"/>
        </w:rPr>
        <w:t>（續）</w:t>
      </w:r>
      <w:r w:rsidRPr="0010200B">
        <w:rPr>
          <w:rFonts w:eastAsia="BiauKaiTC Regular"/>
          <w:szCs w:val="28"/>
        </w:rPr>
        <w:t xml:space="preserve">                             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1"/>
        <w:gridCol w:w="860"/>
        <w:gridCol w:w="859"/>
        <w:gridCol w:w="859"/>
        <w:gridCol w:w="859"/>
        <w:gridCol w:w="859"/>
        <w:gridCol w:w="859"/>
        <w:gridCol w:w="859"/>
        <w:gridCol w:w="862"/>
        <w:gridCol w:w="862"/>
        <w:gridCol w:w="862"/>
        <w:gridCol w:w="862"/>
        <w:gridCol w:w="871"/>
        <w:gridCol w:w="862"/>
        <w:gridCol w:w="862"/>
        <w:gridCol w:w="509"/>
      </w:tblGrid>
      <w:tr w:rsidR="0056297C" w:rsidRPr="0010200B" w:rsidTr="003C45D7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10200B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B1302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965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6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30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3,079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9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119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116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6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8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B1402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1,630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2,340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362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70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75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6,556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320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322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6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</w:tr>
      <w:tr w:rsidR="006564EC" w:rsidRPr="0010200B" w:rsidTr="003C45D7">
        <w:trPr>
          <w:trHeight w:val="377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C202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46,952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23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1,742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166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44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C302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3,355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534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179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C402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2,889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934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55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11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232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20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C502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4,670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1,197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396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41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C602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40,522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874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51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18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1,639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50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70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C702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10,275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445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473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C802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20,168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30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646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125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903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8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C902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21,080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1,239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150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230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609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</w:tr>
      <w:tr w:rsidR="006564EC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0200B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4,820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440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13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260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B649A" w:rsidRDefault="006564EC" w:rsidP="003C45D7">
            <w:pPr>
              <w:jc w:val="center"/>
            </w:pPr>
            <w:r w:rsidRPr="003B649A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3B649A">
              <w:t>ND</w:t>
            </w:r>
          </w:p>
        </w:tc>
      </w:tr>
      <w:tr w:rsidR="0031057E" w:rsidRPr="0010200B" w:rsidTr="003C45D7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E70BC2" w:rsidP="0056297C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65" type="#_x0000_t75" alt="" style="position:absolute;margin-left:377.75pt;margin-top:11.5pt;width:64.15pt;height:66.05pt;z-index: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56297C" w:rsidRPr="0010200B">
        <w:rPr>
          <w:rFonts w:eastAsia="BiauKaiTC Regular"/>
          <w:sz w:val="20"/>
          <w:szCs w:val="20"/>
        </w:rPr>
        <w:t xml:space="preserve">      3.</w:t>
      </w:r>
      <w:r w:rsidR="0056297C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E70BC2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64" type="#_x0000_t75" alt="" style="position:absolute;margin-left:49.55pt;margin-top:8.15pt;width:64.15pt;height:66.05pt;z-index:3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Pr="00C43E33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1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二、重金屬監測陽離子交換樹脂縮時膠囊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887"/>
        <w:gridCol w:w="887"/>
        <w:gridCol w:w="887"/>
        <w:gridCol w:w="887"/>
        <w:gridCol w:w="887"/>
        <w:gridCol w:w="886"/>
        <w:gridCol w:w="886"/>
        <w:gridCol w:w="886"/>
        <w:gridCol w:w="886"/>
        <w:gridCol w:w="886"/>
        <w:gridCol w:w="886"/>
        <w:gridCol w:w="896"/>
        <w:gridCol w:w="886"/>
        <w:gridCol w:w="886"/>
        <w:gridCol w:w="534"/>
      </w:tblGrid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C1102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4,891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8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24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476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16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230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12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22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2,934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238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46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D202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1,694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57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251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120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6564EC" w:rsidRPr="0031057E" w:rsidTr="003C45D7">
        <w:trPr>
          <w:trHeight w:val="377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D302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16,018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1,135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45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14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1,398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D402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6,222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144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573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32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401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53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D502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19,093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2,464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218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34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1,923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11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D602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1,023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1,367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67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55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9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D702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3,280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31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903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63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198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11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D802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12,056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795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41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38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1,033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18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D902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2,911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778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141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D1002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10,680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40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1,109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61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564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D1202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1,402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795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30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450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52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6E425B" w:rsidRDefault="006564EC" w:rsidP="003C45D7">
            <w:pPr>
              <w:jc w:val="center"/>
            </w:pPr>
            <w:r w:rsidRPr="006E425B">
              <w:t>223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6E425B">
              <w:t>ND</w:t>
            </w:r>
          </w:p>
        </w:tc>
      </w:tr>
      <w:tr w:rsidR="0031057E" w:rsidRPr="00C43E33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E70BC2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63" type="#_x0000_t75" alt="" style="position:absolute;margin-left:377.75pt;margin-top:11.5pt;width:64.15pt;height:66.05pt;z-index: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E70BC2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62" type="#_x0000_t75" alt="" style="position:absolute;margin-left:52.65pt;margin-top:8.15pt;width:64.15pt;height:66.05pt;z-index:5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7C32EA" w:rsidRDefault="0056297C" w:rsidP="0056297C">
      <w:pPr>
        <w:rPr>
          <w:rFonts w:eastAsia="BiauKaiTC Regular"/>
          <w:sz w:val="24"/>
        </w:rPr>
      </w:pPr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0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二、重金屬監測陽離子交換樹脂縮時膠囊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887"/>
        <w:gridCol w:w="887"/>
        <w:gridCol w:w="887"/>
        <w:gridCol w:w="887"/>
        <w:gridCol w:w="887"/>
        <w:gridCol w:w="886"/>
        <w:gridCol w:w="886"/>
        <w:gridCol w:w="886"/>
        <w:gridCol w:w="886"/>
        <w:gridCol w:w="886"/>
        <w:gridCol w:w="886"/>
        <w:gridCol w:w="896"/>
        <w:gridCol w:w="886"/>
        <w:gridCol w:w="886"/>
        <w:gridCol w:w="534"/>
      </w:tblGrid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D1302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5,912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8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1,211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20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10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34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327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7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34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D1402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9,523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170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652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54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A103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2,715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383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381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20</w:t>
            </w:r>
          </w:p>
        </w:tc>
      </w:tr>
      <w:tr w:rsidR="006564EC" w:rsidRPr="0031057E" w:rsidTr="003C45D7">
        <w:trPr>
          <w:trHeight w:val="377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A203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2,792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979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23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162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A303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1,850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717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147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5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A403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2,785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329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162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A503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6,404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594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360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A703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2,187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1,045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24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160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43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836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379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18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44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8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B203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920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1,971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288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299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B303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1,682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2,012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312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57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258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B503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12,022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50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393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234F8" w:rsidRDefault="006564EC" w:rsidP="003C45D7">
            <w:pPr>
              <w:jc w:val="center"/>
            </w:pPr>
            <w:r w:rsidRPr="001234F8">
              <w:t>18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1234F8">
              <w:t>ND</w:t>
            </w:r>
          </w:p>
        </w:tc>
      </w:tr>
      <w:tr w:rsidR="0031057E" w:rsidRPr="00C43E33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E70BC2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61" type="#_x0000_t75" alt="" style="position:absolute;margin-left:375.45pt;margin-top:10.7pt;width:64.15pt;height:66.05pt;z-index: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E70BC2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60" type="#_x0000_t75" alt="" style="position:absolute;margin-left:49.55pt;margin-top:9.7pt;width:64.15pt;height:66.05pt;z-index:7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Pr="00C43E33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29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二、重金屬監測陽離子交換樹脂縮時膠囊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887"/>
        <w:gridCol w:w="887"/>
        <w:gridCol w:w="887"/>
        <w:gridCol w:w="887"/>
        <w:gridCol w:w="887"/>
        <w:gridCol w:w="886"/>
        <w:gridCol w:w="886"/>
        <w:gridCol w:w="886"/>
        <w:gridCol w:w="886"/>
        <w:gridCol w:w="886"/>
        <w:gridCol w:w="886"/>
        <w:gridCol w:w="896"/>
        <w:gridCol w:w="886"/>
        <w:gridCol w:w="886"/>
        <w:gridCol w:w="534"/>
      </w:tblGrid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B603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428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8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7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19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4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B703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3,557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B803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2,842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594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17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200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8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6564EC" w:rsidRPr="0031057E" w:rsidTr="003C45D7">
        <w:trPr>
          <w:trHeight w:val="377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B903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4,819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558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165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572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4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B1003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4,083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1,699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37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278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B1103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2,402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1,035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23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141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18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B1203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207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B1303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1,288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3,876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165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B1403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1,671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2,132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317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61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100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C103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8,906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562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19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455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C203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46,576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2,036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330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C303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1,566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93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73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D337D" w:rsidRDefault="006564EC" w:rsidP="003C45D7">
            <w:pPr>
              <w:jc w:val="center"/>
            </w:pPr>
            <w:r w:rsidRPr="00FD337D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FD337D">
              <w:t>ND</w:t>
            </w:r>
          </w:p>
        </w:tc>
      </w:tr>
      <w:tr w:rsidR="0031057E" w:rsidRPr="00C43E33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E70BC2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59" type="#_x0000_t75" alt="" style="position:absolute;margin-left:373.9pt;margin-top:11.5pt;width:64.15pt;height:66.05pt;z-index:1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E70BC2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58" type="#_x0000_t75" alt="" style="position:absolute;margin-left:49.55pt;margin-top:7.1pt;width:64.15pt;height:66.05pt;z-index:9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Default="0056297C" w:rsidP="0056297C">
      <w:pPr>
        <w:rPr>
          <w:rFonts w:eastAsia="BiauKaiTC Regular"/>
          <w:sz w:val="24"/>
        </w:rPr>
      </w:pPr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28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二、重金屬監測陽離子交換樹脂縮時膠囊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887"/>
        <w:gridCol w:w="887"/>
        <w:gridCol w:w="887"/>
        <w:gridCol w:w="887"/>
        <w:gridCol w:w="887"/>
        <w:gridCol w:w="886"/>
        <w:gridCol w:w="886"/>
        <w:gridCol w:w="886"/>
        <w:gridCol w:w="886"/>
        <w:gridCol w:w="886"/>
        <w:gridCol w:w="886"/>
        <w:gridCol w:w="896"/>
        <w:gridCol w:w="886"/>
        <w:gridCol w:w="886"/>
        <w:gridCol w:w="534"/>
      </w:tblGrid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C403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4,490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8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13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14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1,497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9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101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15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370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C503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8,984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2,016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45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30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C603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38,207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688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38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1,644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63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41</w:t>
            </w:r>
          </w:p>
        </w:tc>
      </w:tr>
      <w:tr w:rsidR="006564EC" w:rsidRPr="0031057E" w:rsidTr="003C45D7">
        <w:trPr>
          <w:trHeight w:val="377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C703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10,956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554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534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C803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29,875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192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116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273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292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1,598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42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C903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19,257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8,528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1,336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524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C1003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8,779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731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18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483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C1103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5,193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455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264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4,453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333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D203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2,653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267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237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D303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29,268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609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16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2,546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76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D403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2,511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127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518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217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FA639C" w:rsidRDefault="006564EC" w:rsidP="003C45D7">
            <w:pPr>
              <w:jc w:val="center"/>
            </w:pPr>
            <w:r w:rsidRPr="00FA639C">
              <w:t>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FA639C">
              <w:t>ND</w:t>
            </w:r>
          </w:p>
        </w:tc>
      </w:tr>
      <w:tr w:rsidR="0031057E" w:rsidRPr="00C43E33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E70BC2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57" type="#_x0000_t75" alt="" style="position:absolute;margin-left:372.35pt;margin-top:12.25pt;width:64.15pt;height:66.05pt;z-index: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E70BC2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56" type="#_x0000_t75" alt="" style="position:absolute;margin-left:48.75pt;margin-top:5.05pt;width:64.15pt;height:66.05pt;z-index:1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Pr="00C43E33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27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二、重金屬監測陽離子交換樹脂縮時膠囊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887"/>
        <w:gridCol w:w="887"/>
        <w:gridCol w:w="887"/>
        <w:gridCol w:w="887"/>
        <w:gridCol w:w="887"/>
        <w:gridCol w:w="886"/>
        <w:gridCol w:w="886"/>
        <w:gridCol w:w="886"/>
        <w:gridCol w:w="886"/>
        <w:gridCol w:w="886"/>
        <w:gridCol w:w="886"/>
        <w:gridCol w:w="896"/>
        <w:gridCol w:w="886"/>
        <w:gridCol w:w="886"/>
        <w:gridCol w:w="534"/>
      </w:tblGrid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D503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37,074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25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8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8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1,811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7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47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34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3,549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6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5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91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D603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2,041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172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1,321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128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4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D703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2,189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41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1,022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141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</w:tr>
      <w:tr w:rsidR="006564EC" w:rsidRPr="0031057E" w:rsidTr="003C45D7">
        <w:trPr>
          <w:trHeight w:val="377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D803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21,263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1,258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49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1,624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D903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3,043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736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124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9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D1003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5,727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643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305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D1203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353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5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D1303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2,364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595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14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118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15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D1403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4,889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48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73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375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C104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3,809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365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12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186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C204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23,124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468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905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1,449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31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C604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17,826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1,175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22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844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134481" w:rsidRDefault="006564EC" w:rsidP="003C45D7">
            <w:pPr>
              <w:jc w:val="center"/>
            </w:pPr>
            <w:r w:rsidRPr="00134481">
              <w:t>102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134481">
              <w:t>ND</w:t>
            </w:r>
          </w:p>
        </w:tc>
      </w:tr>
      <w:tr w:rsidR="0031057E" w:rsidRPr="00C43E33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E70BC2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55" type="#_x0000_t75" alt="" style="position:absolute;margin-left:373.9pt;margin-top:10.75pt;width:64.15pt;height:66.05pt;z-index:1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E70BC2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54" type="#_x0000_t75" alt="" style="position:absolute;margin-left:50.3pt;margin-top:10.2pt;width:64.15pt;height:66.05pt;z-index:13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7C32EA" w:rsidRDefault="0056297C" w:rsidP="0056297C">
      <w:pPr>
        <w:rPr>
          <w:rFonts w:eastAsia="BiauKaiTC Regular"/>
          <w:sz w:val="24"/>
        </w:rPr>
      </w:pPr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26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二、重金屬監測陽離子交換樹脂縮時膠囊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</w:t>
      </w:r>
      <w:r w:rsidR="0031057E">
        <w:rPr>
          <w:rFonts w:eastAsia="BiauKaiTC Regular" w:hint="eastAsia"/>
          <w:szCs w:val="28"/>
        </w:rPr>
        <w:t xml:space="preserve">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887"/>
        <w:gridCol w:w="887"/>
        <w:gridCol w:w="887"/>
        <w:gridCol w:w="887"/>
        <w:gridCol w:w="887"/>
        <w:gridCol w:w="886"/>
        <w:gridCol w:w="886"/>
        <w:gridCol w:w="886"/>
        <w:gridCol w:w="886"/>
        <w:gridCol w:w="886"/>
        <w:gridCol w:w="886"/>
        <w:gridCol w:w="896"/>
        <w:gridCol w:w="886"/>
        <w:gridCol w:w="886"/>
        <w:gridCol w:w="534"/>
      </w:tblGrid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C904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21,772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7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29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86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235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709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16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26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D104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18,421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1,481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199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D204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2,713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346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181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</w:tr>
      <w:tr w:rsidR="006564EC" w:rsidRPr="0031057E" w:rsidTr="003C45D7">
        <w:trPr>
          <w:trHeight w:val="377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D304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35,371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614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31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3,168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67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D404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3,729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183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31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581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116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259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21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D1204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515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172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157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53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922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434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78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4,963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533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448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251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37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25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9,004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803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513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7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2,568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127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293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141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7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2,724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80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331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169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7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11,310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153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1,027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26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573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5566B0" w:rsidRDefault="006564EC" w:rsidP="003C45D7">
            <w:pPr>
              <w:jc w:val="center"/>
            </w:pPr>
            <w:r w:rsidRPr="005566B0">
              <w:t>9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5566B0">
              <w:t>ND</w:t>
            </w:r>
          </w:p>
        </w:tc>
      </w:tr>
      <w:tr w:rsidR="0031057E" w:rsidRPr="00C43E33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E70BC2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53" type="#_x0000_t75" alt="" style="position:absolute;margin-left:373.1pt;margin-top:12.25pt;width:64.15pt;height:66.05pt;z-index:1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E70BC2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52" type="#_x0000_t75" alt="" style="position:absolute;margin-left:51.85pt;margin-top:7.4pt;width:64.15pt;height:66.05pt;z-index:15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Pr="00C43E33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C43E33" w:rsidRDefault="00E70BC2" w:rsidP="0056297C">
      <w:pPr>
        <w:rPr>
          <w:rFonts w:eastAsia="BiauKaiTC Regular"/>
          <w:noProof/>
          <w:sz w:val="24"/>
          <w:szCs w:val="28"/>
          <w:lang w:bidi="he-IL"/>
        </w:rPr>
      </w:pPr>
      <w:r w:rsidRPr="00E70BC2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25" type="#_x0000_t75" alt="" style="width:521.6pt;height:78.4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二、重金屬監測陽離子交換樹脂縮時膠囊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887"/>
        <w:gridCol w:w="887"/>
        <w:gridCol w:w="887"/>
        <w:gridCol w:w="887"/>
        <w:gridCol w:w="887"/>
        <w:gridCol w:w="886"/>
        <w:gridCol w:w="886"/>
        <w:gridCol w:w="886"/>
        <w:gridCol w:w="886"/>
        <w:gridCol w:w="886"/>
        <w:gridCol w:w="886"/>
        <w:gridCol w:w="896"/>
        <w:gridCol w:w="886"/>
        <w:gridCol w:w="886"/>
        <w:gridCol w:w="534"/>
      </w:tblGrid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SB07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21,528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33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5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1,893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6,265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226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3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151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1,934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969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30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108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4,763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44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482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32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283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1,779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858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19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123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5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</w:tr>
      <w:tr w:rsidR="006564EC" w:rsidRPr="0031057E" w:rsidTr="003C45D7">
        <w:trPr>
          <w:trHeight w:val="377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626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26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113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46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BM01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2,577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88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845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199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14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</w:tr>
      <w:tr w:rsidR="006564E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1057E" w:rsidRDefault="006564EC" w:rsidP="003C45D7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BM02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3,405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103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745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27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24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241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Pr="00342386" w:rsidRDefault="006564EC" w:rsidP="003C45D7">
            <w:pPr>
              <w:jc w:val="center"/>
            </w:pPr>
            <w:r w:rsidRPr="00342386">
              <w:t>28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64EC" w:rsidRDefault="006564EC" w:rsidP="003C45D7">
            <w:pPr>
              <w:jc w:val="center"/>
            </w:pPr>
            <w:r w:rsidRPr="00342386">
              <w:t>ND</w:t>
            </w:r>
          </w:p>
        </w:tc>
      </w:tr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D973BD" w:rsidP="003C45D7">
            <w:pPr>
              <w:widowControl/>
              <w:jc w:val="center"/>
              <w:rPr>
                <w:rFonts w:ascii="標楷體-繁" w:eastAsia="標楷體-繁"/>
                <w:color w:val="000000"/>
                <w:szCs w:val="28"/>
              </w:rPr>
            </w:pPr>
            <w:r w:rsidRPr="0031057E">
              <w:rPr>
                <w:rFonts w:ascii="標楷體-繁" w:eastAsia="標楷體-繁" w:hint="eastAsia"/>
                <w:color w:val="000000"/>
                <w:szCs w:val="28"/>
              </w:rPr>
              <w:t>以下空白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color w:val="000000"/>
                <w:szCs w:val="28"/>
              </w:rPr>
            </w:pPr>
          </w:p>
        </w:tc>
      </w:tr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</w:tr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</w:tr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</w:tr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</w:tr>
      <w:tr w:rsidR="0056297C" w:rsidRPr="0031057E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jc w:val="center"/>
              <w:rPr>
                <w:color w:val="000000"/>
                <w:szCs w:val="28"/>
              </w:rPr>
            </w:pPr>
          </w:p>
        </w:tc>
      </w:tr>
      <w:tr w:rsidR="0056297C" w:rsidRPr="00C43E33" w:rsidTr="003C45D7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3C45D7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E70BC2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51" type="#_x0000_t75" alt="" style="position:absolute;margin-left:373.9pt;margin-top:10.2pt;width:64.15pt;height:66.05pt;z-index:1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E70BC2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50" type="#_x0000_t75" alt="" style="position:absolute;margin-left:52.65pt;margin-top:5.85pt;width:64.15pt;height:66.05pt;z-index:17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9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C43E33" w:rsidRDefault="00A652EC" w:rsidP="00A652EC">
      <w:pPr>
        <w:tabs>
          <w:tab w:val="left" w:pos="8120"/>
        </w:tabs>
        <w:rPr>
          <w:rFonts w:eastAsia="BiauKaiTC Regular"/>
          <w:sz w:val="24"/>
        </w:rPr>
      </w:pPr>
      <w:r>
        <w:rPr>
          <w:rFonts w:eastAsia="BiauKaiTC Regular"/>
          <w:sz w:val="24"/>
        </w:rPr>
        <w:tab/>
      </w:r>
    </w:p>
    <w:sectPr w:rsidR="0056297C" w:rsidRPr="00C43E33" w:rsidSect="00834B1A">
      <w:pgSz w:w="16838" w:h="11906" w:orient="landscape" w:code="9"/>
      <w:pgMar w:top="720" w:right="720" w:bottom="720" w:left="720" w:header="454" w:footer="340" w:gutter="0"/>
      <w:cols w:space="425"/>
      <w:docGrid w:type="linesAndChar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BC2" w:rsidRDefault="00E70BC2" w:rsidP="007725AF">
      <w:r>
        <w:separator/>
      </w:r>
    </w:p>
  </w:endnote>
  <w:endnote w:type="continuationSeparator" w:id="0">
    <w:p w:rsidR="00E70BC2" w:rsidRDefault="00E70BC2" w:rsidP="0077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標楷體-繁">
    <w:altName w:val="新細明體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969" w:rsidRPr="00A652EC" w:rsidRDefault="003D3969">
    <w:pPr>
      <w:pStyle w:val="a9"/>
      <w:jc w:val="center"/>
    </w:pPr>
    <w:r w:rsidRPr="00A652EC">
      <w:rPr>
        <w:rFonts w:hint="eastAsia"/>
      </w:rPr>
      <w:t>第</w:t>
    </w:r>
    <w:r w:rsidRPr="00A652EC">
      <w:fldChar w:fldCharType="begin"/>
    </w:r>
    <w:r w:rsidRPr="00A652EC">
      <w:instrText xml:space="preserve"> PAGE   \* MERGEFORMAT </w:instrText>
    </w:r>
    <w:r w:rsidRPr="00A652EC">
      <w:fldChar w:fldCharType="separate"/>
    </w:r>
    <w:r w:rsidRPr="00A652EC">
      <w:rPr>
        <w:noProof/>
        <w:lang w:val="zh-TW"/>
      </w:rPr>
      <w:t>2</w:t>
    </w:r>
    <w:r w:rsidRPr="00A652EC">
      <w:fldChar w:fldCharType="end"/>
    </w:r>
    <w:r w:rsidRPr="00A652EC">
      <w:rPr>
        <w:rFonts w:hint="eastAsia"/>
      </w:rPr>
      <w:t>頁，共</w:t>
    </w:r>
    <w:r w:rsidR="00A652EC" w:rsidRPr="00A652EC">
      <w:rPr>
        <w:rFonts w:eastAsia="BiauKaiTC Regular"/>
      </w:rPr>
      <w:t>16</w:t>
    </w:r>
    <w:r w:rsidRPr="00A652EC">
      <w:rPr>
        <w:rFonts w:hint="eastAsia"/>
      </w:rPr>
      <w:t>頁</w:t>
    </w:r>
  </w:p>
  <w:p w:rsidR="003D3969" w:rsidRDefault="003D396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969" w:rsidRDefault="003D3969" w:rsidP="00F4271D">
    <w:pPr>
      <w:pStyle w:val="a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頁，共</w:t>
    </w:r>
    <w:r>
      <w:t>3</w:t>
    </w:r>
    <w:r>
      <w:rPr>
        <w:rFonts w:hint="eastAsia"/>
      </w:rPr>
      <w:t>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B1A" w:rsidRPr="0010200B" w:rsidRDefault="00834B1A">
    <w:pPr>
      <w:pStyle w:val="a9"/>
      <w:jc w:val="center"/>
    </w:pPr>
    <w:r w:rsidRPr="0010200B">
      <w:rPr>
        <w:rFonts w:hint="eastAsia"/>
      </w:rPr>
      <w:t>第</w:t>
    </w:r>
    <w:r w:rsidRPr="0010200B">
      <w:fldChar w:fldCharType="begin"/>
    </w:r>
    <w:r w:rsidRPr="0010200B">
      <w:instrText xml:space="preserve"> PAGE   \* MERGEFORMAT </w:instrText>
    </w:r>
    <w:r w:rsidRPr="0010200B">
      <w:fldChar w:fldCharType="separate"/>
    </w:r>
    <w:r w:rsidRPr="0010200B">
      <w:rPr>
        <w:noProof/>
        <w:lang w:val="zh-TW"/>
      </w:rPr>
      <w:t>2</w:t>
    </w:r>
    <w:r w:rsidRPr="0010200B">
      <w:fldChar w:fldCharType="end"/>
    </w:r>
    <w:r w:rsidRPr="0010200B">
      <w:rPr>
        <w:rFonts w:hint="eastAsia"/>
      </w:rPr>
      <w:t>頁，共</w:t>
    </w:r>
    <w:r w:rsidR="00A652EC" w:rsidRPr="0010200B">
      <w:rPr>
        <w:rFonts w:eastAsia="BiauKaiTC Regular"/>
      </w:rPr>
      <w:t>16</w:t>
    </w:r>
    <w:r w:rsidRPr="0010200B">
      <w:rPr>
        <w:rFonts w:hint="eastAsia"/>
      </w:rPr>
      <w:t>頁</w:t>
    </w:r>
  </w:p>
  <w:p w:rsidR="00834B1A" w:rsidRDefault="00834B1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B1A" w:rsidRDefault="00834B1A" w:rsidP="00F4271D">
    <w:pPr>
      <w:pStyle w:val="a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頁，共</w:t>
    </w:r>
    <w:r>
      <w:t>3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BC2" w:rsidRDefault="00E70BC2" w:rsidP="007725AF">
      <w:r>
        <w:separator/>
      </w:r>
    </w:p>
  </w:footnote>
  <w:footnote w:type="continuationSeparator" w:id="0">
    <w:p w:rsidR="00E70BC2" w:rsidRDefault="00E70BC2" w:rsidP="00772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969" w:rsidRDefault="003D3969" w:rsidP="007571A3">
    <w:pPr>
      <w:pStyle w:val="a7"/>
      <w:jc w:val="right"/>
    </w:pPr>
    <w:r>
      <w:rPr>
        <w:rFonts w:hint="eastAsia"/>
        <w:szCs w:val="28"/>
      </w:rPr>
      <w:t>報告編號</w:t>
    </w:r>
    <w:r w:rsidRPr="00BA4B33">
      <w:rPr>
        <w:szCs w:val="28"/>
      </w:rPr>
      <w:t>：</w:t>
    </w:r>
    <w:r w:rsidR="00344E54">
      <w:rPr>
        <w:szCs w:val="28"/>
      </w:rPr>
      <w:t>NTU-1140217-C01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969" w:rsidRPr="007571A3" w:rsidRDefault="003D3969" w:rsidP="007571A3">
    <w:pPr>
      <w:pStyle w:val="a7"/>
      <w:jc w:val="right"/>
    </w:pPr>
    <w:r>
      <w:rPr>
        <w:rFonts w:hint="eastAsia"/>
        <w:szCs w:val="28"/>
      </w:rPr>
      <w:t>報告編號</w:t>
    </w:r>
    <w:r w:rsidRPr="00BA4B33">
      <w:rPr>
        <w:szCs w:val="28"/>
      </w:rPr>
      <w:t>：</w:t>
    </w:r>
    <w:r w:rsidRPr="005022A4">
      <w:rPr>
        <w:szCs w:val="28"/>
      </w:rPr>
      <w:t>NTU-1130704-C01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B1A" w:rsidRDefault="00834B1A" w:rsidP="007571A3">
    <w:pPr>
      <w:pStyle w:val="a7"/>
      <w:jc w:val="right"/>
    </w:pPr>
    <w:r>
      <w:rPr>
        <w:rFonts w:hint="eastAsia"/>
        <w:szCs w:val="28"/>
      </w:rPr>
      <w:t>報告編號</w:t>
    </w:r>
    <w:r w:rsidRPr="00BA4B33">
      <w:rPr>
        <w:szCs w:val="28"/>
      </w:rPr>
      <w:t>：</w:t>
    </w:r>
    <w:r w:rsidR="00344E54">
      <w:rPr>
        <w:szCs w:val="28"/>
      </w:rPr>
      <w:t>NTU-1140217-C01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B1A" w:rsidRPr="007571A3" w:rsidRDefault="00834B1A" w:rsidP="007571A3">
    <w:pPr>
      <w:pStyle w:val="a7"/>
      <w:jc w:val="right"/>
    </w:pPr>
    <w:r>
      <w:rPr>
        <w:rFonts w:hint="eastAsia"/>
        <w:szCs w:val="28"/>
      </w:rPr>
      <w:t>報告編號</w:t>
    </w:r>
    <w:r w:rsidRPr="00BA4B33">
      <w:rPr>
        <w:szCs w:val="28"/>
      </w:rPr>
      <w:t>：</w:t>
    </w:r>
    <w:r w:rsidRPr="005022A4">
      <w:rPr>
        <w:szCs w:val="28"/>
      </w:rPr>
      <w:t>NTU-1130704-C01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F7F"/>
    <w:multiLevelType w:val="hybridMultilevel"/>
    <w:tmpl w:val="D0002C98"/>
    <w:lvl w:ilvl="0" w:tplc="2DAA4858">
      <w:start w:val="1"/>
      <w:numFmt w:val="lowerLetter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2A500249"/>
    <w:multiLevelType w:val="hybridMultilevel"/>
    <w:tmpl w:val="1FD2105E"/>
    <w:lvl w:ilvl="0" w:tplc="58F4E8FE">
      <w:start w:val="1"/>
      <w:numFmt w:val="taiwaneseCountingThousand"/>
      <w:lvlText w:val="%1、"/>
      <w:lvlJc w:val="left"/>
      <w:pPr>
        <w:ind w:left="2181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292094"/>
    <w:multiLevelType w:val="hybridMultilevel"/>
    <w:tmpl w:val="73FAD9A8"/>
    <w:lvl w:ilvl="0" w:tplc="CC9628E6">
      <w:start w:val="1"/>
      <w:numFmt w:val="upperRoman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E20A28"/>
    <w:multiLevelType w:val="hybridMultilevel"/>
    <w:tmpl w:val="B7DAAEB4"/>
    <w:lvl w:ilvl="0" w:tplc="2DAA4858">
      <w:start w:val="1"/>
      <w:numFmt w:val="lowerLetter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68722F4A"/>
    <w:multiLevelType w:val="hybridMultilevel"/>
    <w:tmpl w:val="DD4E80DC"/>
    <w:lvl w:ilvl="0" w:tplc="2DAA4858">
      <w:start w:val="1"/>
      <w:numFmt w:val="lowerLetter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711E581B"/>
    <w:multiLevelType w:val="hybridMultilevel"/>
    <w:tmpl w:val="C6924A00"/>
    <w:lvl w:ilvl="0" w:tplc="2DAA485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2DAA4858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385269"/>
    <w:multiLevelType w:val="hybridMultilevel"/>
    <w:tmpl w:val="8E32B706"/>
    <w:lvl w:ilvl="0" w:tplc="2DAA4858">
      <w:start w:val="1"/>
      <w:numFmt w:val="lowerLetter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 w16cid:durableId="1305348835">
    <w:abstractNumId w:val="1"/>
  </w:num>
  <w:num w:numId="2" w16cid:durableId="1604920795">
    <w:abstractNumId w:val="2"/>
  </w:num>
  <w:num w:numId="3" w16cid:durableId="1891574263">
    <w:abstractNumId w:val="5"/>
  </w:num>
  <w:num w:numId="4" w16cid:durableId="1086150156">
    <w:abstractNumId w:val="0"/>
  </w:num>
  <w:num w:numId="5" w16cid:durableId="1532648889">
    <w:abstractNumId w:val="3"/>
  </w:num>
  <w:num w:numId="6" w16cid:durableId="1050766054">
    <w:abstractNumId w:val="4"/>
  </w:num>
  <w:num w:numId="7" w16cid:durableId="119773684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又綺 鄭">
    <w15:presenceInfo w15:providerId="Windows Live" w15:userId="48795d67b1de5a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trackRevisions/>
  <w:doNotTrackMove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B65"/>
    <w:rsid w:val="0000021D"/>
    <w:rsid w:val="000025E9"/>
    <w:rsid w:val="000076B5"/>
    <w:rsid w:val="0001126E"/>
    <w:rsid w:val="00015C53"/>
    <w:rsid w:val="000249CB"/>
    <w:rsid w:val="000434E8"/>
    <w:rsid w:val="00043F66"/>
    <w:rsid w:val="0006037A"/>
    <w:rsid w:val="000615FA"/>
    <w:rsid w:val="0006172B"/>
    <w:rsid w:val="000668A2"/>
    <w:rsid w:val="00086158"/>
    <w:rsid w:val="000861A1"/>
    <w:rsid w:val="000948B2"/>
    <w:rsid w:val="000A30A1"/>
    <w:rsid w:val="000A3924"/>
    <w:rsid w:val="000A531A"/>
    <w:rsid w:val="000A5552"/>
    <w:rsid w:val="000C3C4F"/>
    <w:rsid w:val="000E5FD7"/>
    <w:rsid w:val="001009B1"/>
    <w:rsid w:val="0010200B"/>
    <w:rsid w:val="00110BE6"/>
    <w:rsid w:val="001245FB"/>
    <w:rsid w:val="00125B10"/>
    <w:rsid w:val="001414CF"/>
    <w:rsid w:val="00154909"/>
    <w:rsid w:val="0016095C"/>
    <w:rsid w:val="00167F12"/>
    <w:rsid w:val="001741B4"/>
    <w:rsid w:val="00181520"/>
    <w:rsid w:val="00187639"/>
    <w:rsid w:val="001A35BC"/>
    <w:rsid w:val="001B2DBD"/>
    <w:rsid w:val="001B42A6"/>
    <w:rsid w:val="001B46E6"/>
    <w:rsid w:val="001B6493"/>
    <w:rsid w:val="001E5819"/>
    <w:rsid w:val="001F51AE"/>
    <w:rsid w:val="001F578C"/>
    <w:rsid w:val="001F745A"/>
    <w:rsid w:val="00200BC2"/>
    <w:rsid w:val="00201A61"/>
    <w:rsid w:val="00214F5D"/>
    <w:rsid w:val="00224239"/>
    <w:rsid w:val="00225DC3"/>
    <w:rsid w:val="00243ADE"/>
    <w:rsid w:val="0027746E"/>
    <w:rsid w:val="00277685"/>
    <w:rsid w:val="0028325B"/>
    <w:rsid w:val="00283B5D"/>
    <w:rsid w:val="002A646D"/>
    <w:rsid w:val="002B0CEE"/>
    <w:rsid w:val="002B1587"/>
    <w:rsid w:val="002B51FA"/>
    <w:rsid w:val="002C43D5"/>
    <w:rsid w:val="002D76DE"/>
    <w:rsid w:val="002E4DE6"/>
    <w:rsid w:val="002F5F81"/>
    <w:rsid w:val="0031057E"/>
    <w:rsid w:val="00331D2D"/>
    <w:rsid w:val="00333B65"/>
    <w:rsid w:val="00340100"/>
    <w:rsid w:val="00344E54"/>
    <w:rsid w:val="0034694A"/>
    <w:rsid w:val="00346CD2"/>
    <w:rsid w:val="00350B81"/>
    <w:rsid w:val="0035721C"/>
    <w:rsid w:val="00366FCE"/>
    <w:rsid w:val="00371EE1"/>
    <w:rsid w:val="003746E0"/>
    <w:rsid w:val="00393915"/>
    <w:rsid w:val="003A16B9"/>
    <w:rsid w:val="003A4329"/>
    <w:rsid w:val="003B247C"/>
    <w:rsid w:val="003B49D7"/>
    <w:rsid w:val="003B5929"/>
    <w:rsid w:val="003C2380"/>
    <w:rsid w:val="003C45D7"/>
    <w:rsid w:val="003D389F"/>
    <w:rsid w:val="003D3969"/>
    <w:rsid w:val="003E729C"/>
    <w:rsid w:val="00422A72"/>
    <w:rsid w:val="00422DF5"/>
    <w:rsid w:val="004326F8"/>
    <w:rsid w:val="004328AD"/>
    <w:rsid w:val="00433161"/>
    <w:rsid w:val="00453230"/>
    <w:rsid w:val="00470A8B"/>
    <w:rsid w:val="00476F01"/>
    <w:rsid w:val="0048126C"/>
    <w:rsid w:val="00484CA0"/>
    <w:rsid w:val="00492F77"/>
    <w:rsid w:val="00494E0F"/>
    <w:rsid w:val="004B7259"/>
    <w:rsid w:val="004C13C2"/>
    <w:rsid w:val="004D563D"/>
    <w:rsid w:val="004F2155"/>
    <w:rsid w:val="004F72F1"/>
    <w:rsid w:val="005022A4"/>
    <w:rsid w:val="005139BD"/>
    <w:rsid w:val="005311B6"/>
    <w:rsid w:val="0056151F"/>
    <w:rsid w:val="0056297C"/>
    <w:rsid w:val="005832B1"/>
    <w:rsid w:val="005920EF"/>
    <w:rsid w:val="005C196D"/>
    <w:rsid w:val="005C1C81"/>
    <w:rsid w:val="005D50E8"/>
    <w:rsid w:val="005F168C"/>
    <w:rsid w:val="005F515E"/>
    <w:rsid w:val="00605C4F"/>
    <w:rsid w:val="006248CD"/>
    <w:rsid w:val="00636B28"/>
    <w:rsid w:val="006406C1"/>
    <w:rsid w:val="006564EC"/>
    <w:rsid w:val="00662BB5"/>
    <w:rsid w:val="00684B83"/>
    <w:rsid w:val="006B79FE"/>
    <w:rsid w:val="006C43C4"/>
    <w:rsid w:val="006C5ABF"/>
    <w:rsid w:val="006D7D56"/>
    <w:rsid w:val="006E2251"/>
    <w:rsid w:val="006F2BED"/>
    <w:rsid w:val="00704C0F"/>
    <w:rsid w:val="007053E7"/>
    <w:rsid w:val="00724DAA"/>
    <w:rsid w:val="007338AB"/>
    <w:rsid w:val="0073416A"/>
    <w:rsid w:val="0074637E"/>
    <w:rsid w:val="007571A3"/>
    <w:rsid w:val="007725AF"/>
    <w:rsid w:val="00793B93"/>
    <w:rsid w:val="007B5C2E"/>
    <w:rsid w:val="007B7883"/>
    <w:rsid w:val="007C32EA"/>
    <w:rsid w:val="007F00E6"/>
    <w:rsid w:val="007F019E"/>
    <w:rsid w:val="007F1091"/>
    <w:rsid w:val="007F2DAA"/>
    <w:rsid w:val="008013CE"/>
    <w:rsid w:val="00810323"/>
    <w:rsid w:val="008109F5"/>
    <w:rsid w:val="008317BC"/>
    <w:rsid w:val="00834B1A"/>
    <w:rsid w:val="00841C92"/>
    <w:rsid w:val="00851B84"/>
    <w:rsid w:val="00860F3C"/>
    <w:rsid w:val="008675F8"/>
    <w:rsid w:val="00871872"/>
    <w:rsid w:val="00874755"/>
    <w:rsid w:val="00884E83"/>
    <w:rsid w:val="008A6AB0"/>
    <w:rsid w:val="008A7287"/>
    <w:rsid w:val="008B0853"/>
    <w:rsid w:val="008B4678"/>
    <w:rsid w:val="008C4B06"/>
    <w:rsid w:val="008D0545"/>
    <w:rsid w:val="008D2312"/>
    <w:rsid w:val="008E1B7C"/>
    <w:rsid w:val="00910868"/>
    <w:rsid w:val="00911D0B"/>
    <w:rsid w:val="00911E05"/>
    <w:rsid w:val="009142CE"/>
    <w:rsid w:val="00923A83"/>
    <w:rsid w:val="00941CFB"/>
    <w:rsid w:val="009447DD"/>
    <w:rsid w:val="00944FEE"/>
    <w:rsid w:val="00947F7C"/>
    <w:rsid w:val="0096660D"/>
    <w:rsid w:val="0097383A"/>
    <w:rsid w:val="00985FFF"/>
    <w:rsid w:val="009967AD"/>
    <w:rsid w:val="009B327F"/>
    <w:rsid w:val="009D2BB9"/>
    <w:rsid w:val="009D2F8F"/>
    <w:rsid w:val="009D3351"/>
    <w:rsid w:val="00A01141"/>
    <w:rsid w:val="00A0617B"/>
    <w:rsid w:val="00A317A5"/>
    <w:rsid w:val="00A652EC"/>
    <w:rsid w:val="00A774A9"/>
    <w:rsid w:val="00A84183"/>
    <w:rsid w:val="00A84783"/>
    <w:rsid w:val="00A90382"/>
    <w:rsid w:val="00A9177B"/>
    <w:rsid w:val="00A91980"/>
    <w:rsid w:val="00A932FC"/>
    <w:rsid w:val="00AA0E8D"/>
    <w:rsid w:val="00AB4F64"/>
    <w:rsid w:val="00AD10A2"/>
    <w:rsid w:val="00AD3529"/>
    <w:rsid w:val="00AE1184"/>
    <w:rsid w:val="00AE480C"/>
    <w:rsid w:val="00B06B73"/>
    <w:rsid w:val="00B073BB"/>
    <w:rsid w:val="00B1319C"/>
    <w:rsid w:val="00B43834"/>
    <w:rsid w:val="00B53A5A"/>
    <w:rsid w:val="00B5663B"/>
    <w:rsid w:val="00B61030"/>
    <w:rsid w:val="00B64FA6"/>
    <w:rsid w:val="00B87ECB"/>
    <w:rsid w:val="00BA4B33"/>
    <w:rsid w:val="00BA4FA3"/>
    <w:rsid w:val="00BC2B33"/>
    <w:rsid w:val="00BC4DE5"/>
    <w:rsid w:val="00BD0908"/>
    <w:rsid w:val="00BD1B2E"/>
    <w:rsid w:val="00BD67A3"/>
    <w:rsid w:val="00BF47C3"/>
    <w:rsid w:val="00BF7501"/>
    <w:rsid w:val="00C13F26"/>
    <w:rsid w:val="00C2211E"/>
    <w:rsid w:val="00C23018"/>
    <w:rsid w:val="00C257B0"/>
    <w:rsid w:val="00C27795"/>
    <w:rsid w:val="00C37207"/>
    <w:rsid w:val="00C43E33"/>
    <w:rsid w:val="00C51538"/>
    <w:rsid w:val="00C57970"/>
    <w:rsid w:val="00C80BB0"/>
    <w:rsid w:val="00C80CD5"/>
    <w:rsid w:val="00C91804"/>
    <w:rsid w:val="00C97D97"/>
    <w:rsid w:val="00CA2A4B"/>
    <w:rsid w:val="00CA73E6"/>
    <w:rsid w:val="00CB0B68"/>
    <w:rsid w:val="00CB24E8"/>
    <w:rsid w:val="00CF3EFD"/>
    <w:rsid w:val="00CF4660"/>
    <w:rsid w:val="00CF6E7D"/>
    <w:rsid w:val="00D02CA8"/>
    <w:rsid w:val="00D10305"/>
    <w:rsid w:val="00D15BA6"/>
    <w:rsid w:val="00D24CBD"/>
    <w:rsid w:val="00D35BE0"/>
    <w:rsid w:val="00D5715E"/>
    <w:rsid w:val="00D66B22"/>
    <w:rsid w:val="00D66B53"/>
    <w:rsid w:val="00D670DA"/>
    <w:rsid w:val="00D973BD"/>
    <w:rsid w:val="00DA372B"/>
    <w:rsid w:val="00DB2772"/>
    <w:rsid w:val="00DB3C93"/>
    <w:rsid w:val="00DB4918"/>
    <w:rsid w:val="00DC6B9C"/>
    <w:rsid w:val="00DE350A"/>
    <w:rsid w:val="00DF6CAB"/>
    <w:rsid w:val="00E140EF"/>
    <w:rsid w:val="00E15510"/>
    <w:rsid w:val="00E169C1"/>
    <w:rsid w:val="00E207B5"/>
    <w:rsid w:val="00E377FB"/>
    <w:rsid w:val="00E57FDB"/>
    <w:rsid w:val="00E70BC2"/>
    <w:rsid w:val="00E77C0D"/>
    <w:rsid w:val="00E81BEE"/>
    <w:rsid w:val="00E83001"/>
    <w:rsid w:val="00E96ADC"/>
    <w:rsid w:val="00EB78A1"/>
    <w:rsid w:val="00ED134D"/>
    <w:rsid w:val="00ED71B4"/>
    <w:rsid w:val="00EE0D20"/>
    <w:rsid w:val="00EE132A"/>
    <w:rsid w:val="00EE2050"/>
    <w:rsid w:val="00EE3A6D"/>
    <w:rsid w:val="00EF414E"/>
    <w:rsid w:val="00EF690A"/>
    <w:rsid w:val="00F148F5"/>
    <w:rsid w:val="00F17196"/>
    <w:rsid w:val="00F3101B"/>
    <w:rsid w:val="00F3197D"/>
    <w:rsid w:val="00F334A7"/>
    <w:rsid w:val="00F4271D"/>
    <w:rsid w:val="00F67F9D"/>
    <w:rsid w:val="00F70032"/>
    <w:rsid w:val="00F83564"/>
    <w:rsid w:val="00F865FE"/>
    <w:rsid w:val="00FA223D"/>
    <w:rsid w:val="00FA5E2F"/>
    <w:rsid w:val="00FB7E88"/>
    <w:rsid w:val="00FC173E"/>
    <w:rsid w:val="00FE4F60"/>
    <w:rsid w:val="00F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7CB78891"/>
  <w15:chartTrackingRefBased/>
  <w15:docId w15:val="{B5F589D2-79AD-4647-A05D-FEC972B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57E"/>
    <w:pPr>
      <w:widowControl w:val="0"/>
    </w:pPr>
    <w:rPr>
      <w:rFonts w:ascii="Times New Roman" w:eastAsia="標楷體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9"/>
    <w:qFormat/>
    <w:rsid w:val="00724DAA"/>
    <w:pPr>
      <w:keepNext/>
      <w:spacing w:before="180" w:after="180" w:line="720" w:lineRule="auto"/>
      <w:jc w:val="center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autoRedefine/>
    <w:uiPriority w:val="99"/>
    <w:qFormat/>
    <w:rsid w:val="00724DAA"/>
    <w:pPr>
      <w:keepNext/>
      <w:spacing w:line="360" w:lineRule="auto"/>
      <w:outlineLvl w:val="1"/>
    </w:pPr>
    <w:rPr>
      <w:b/>
      <w:bCs/>
      <w:szCs w:val="48"/>
    </w:rPr>
  </w:style>
  <w:style w:type="paragraph" w:styleId="3">
    <w:name w:val="heading 3"/>
    <w:basedOn w:val="a"/>
    <w:next w:val="a"/>
    <w:link w:val="30"/>
    <w:qFormat/>
    <w:rsid w:val="00724DAA"/>
    <w:pPr>
      <w:keepNext/>
      <w:spacing w:line="720" w:lineRule="auto"/>
      <w:outlineLvl w:val="2"/>
    </w:pPr>
    <w:rPr>
      <w:rFonts w:ascii="Cambria" w:eastAsia="新細明體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724DAA"/>
    <w:pPr>
      <w:keepNext/>
      <w:spacing w:line="360" w:lineRule="auto"/>
      <w:outlineLvl w:val="3"/>
    </w:pPr>
    <w:rPr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rsid w:val="00724DAA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rsid w:val="00724DAA"/>
    <w:rPr>
      <w:rFonts w:ascii="Times New Roman" w:eastAsia="標楷體" w:hAnsi="Times New Roman"/>
      <w:b/>
      <w:bCs/>
      <w:kern w:val="2"/>
      <w:sz w:val="28"/>
      <w:szCs w:val="48"/>
    </w:rPr>
  </w:style>
  <w:style w:type="character" w:customStyle="1" w:styleId="30">
    <w:name w:val="標題 3 字元"/>
    <w:link w:val="3"/>
    <w:rsid w:val="00724DAA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40">
    <w:name w:val="標題 4 字元"/>
    <w:link w:val="4"/>
    <w:rsid w:val="00724DAA"/>
    <w:rPr>
      <w:rFonts w:ascii="Times New Roman" w:eastAsia="標楷體" w:hAnsi="Times New Roman" w:cs="Times New Roman"/>
      <w:b/>
      <w:kern w:val="2"/>
      <w:sz w:val="28"/>
      <w:szCs w:val="36"/>
    </w:rPr>
  </w:style>
  <w:style w:type="paragraph" w:styleId="a3">
    <w:name w:val="caption"/>
    <w:basedOn w:val="a"/>
    <w:next w:val="a"/>
    <w:uiPriority w:val="35"/>
    <w:qFormat/>
    <w:rsid w:val="00724DAA"/>
    <w:rPr>
      <w:sz w:val="20"/>
      <w:szCs w:val="20"/>
    </w:rPr>
  </w:style>
  <w:style w:type="paragraph" w:styleId="a4">
    <w:name w:val="List Paragraph"/>
    <w:basedOn w:val="a"/>
    <w:uiPriority w:val="34"/>
    <w:qFormat/>
    <w:rsid w:val="00724DAA"/>
    <w:pPr>
      <w:ind w:leftChars="200" w:left="480"/>
    </w:pPr>
  </w:style>
  <w:style w:type="paragraph" w:customStyle="1" w:styleId="a5">
    <w:name w:val="圖目錄"/>
    <w:autoRedefine/>
    <w:uiPriority w:val="99"/>
    <w:qFormat/>
    <w:rsid w:val="00724DAA"/>
    <w:pPr>
      <w:ind w:firstLine="480"/>
      <w:jc w:val="center"/>
    </w:pPr>
    <w:rPr>
      <w:rFonts w:ascii="Times New Roman" w:eastAsia="標楷體" w:hAnsi="標楷體"/>
      <w:noProof/>
      <w:kern w:val="2"/>
      <w:sz w:val="24"/>
      <w:szCs w:val="28"/>
    </w:rPr>
  </w:style>
  <w:style w:type="paragraph" w:customStyle="1" w:styleId="a6">
    <w:name w:val="公文(敬陳)"/>
    <w:basedOn w:val="a"/>
    <w:rsid w:val="00333B65"/>
    <w:pPr>
      <w:widowControl/>
      <w:textAlignment w:val="baseline"/>
    </w:pPr>
    <w:rPr>
      <w:noProof/>
      <w:kern w:val="0"/>
      <w:szCs w:val="20"/>
      <w:lang w:bidi="he-IL"/>
    </w:rPr>
  </w:style>
  <w:style w:type="paragraph" w:styleId="a7">
    <w:name w:val="header"/>
    <w:basedOn w:val="a"/>
    <w:link w:val="a8"/>
    <w:uiPriority w:val="99"/>
    <w:unhideWhenUsed/>
    <w:rsid w:val="00772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rsid w:val="007725AF"/>
    <w:rPr>
      <w:rFonts w:ascii="Times New Roman" w:eastAsia="標楷體" w:hAnsi="Times New Roman"/>
      <w:kern w:val="2"/>
    </w:rPr>
  </w:style>
  <w:style w:type="paragraph" w:styleId="a9">
    <w:name w:val="footer"/>
    <w:basedOn w:val="a"/>
    <w:link w:val="aa"/>
    <w:uiPriority w:val="99"/>
    <w:unhideWhenUsed/>
    <w:rsid w:val="00772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uiPriority w:val="99"/>
    <w:rsid w:val="007725AF"/>
    <w:rPr>
      <w:rFonts w:ascii="Times New Roman" w:eastAsia="標楷體" w:hAnsi="Times New Roman"/>
      <w:kern w:val="2"/>
    </w:rPr>
  </w:style>
  <w:style w:type="paragraph" w:styleId="ab">
    <w:name w:val="Balloon Text"/>
    <w:basedOn w:val="a"/>
    <w:link w:val="ac"/>
    <w:uiPriority w:val="99"/>
    <w:semiHidden/>
    <w:unhideWhenUsed/>
    <w:rsid w:val="00FA5E2F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FA5E2F"/>
    <w:rPr>
      <w:rFonts w:ascii="Cambria" w:eastAsia="新細明體" w:hAnsi="Cambria" w:cs="Times New Roman"/>
      <w:kern w:val="2"/>
      <w:sz w:val="18"/>
      <w:szCs w:val="18"/>
    </w:rPr>
  </w:style>
  <w:style w:type="table" w:styleId="ad">
    <w:name w:val="Table Grid"/>
    <w:basedOn w:val="a1"/>
    <w:uiPriority w:val="59"/>
    <w:rsid w:val="00592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5FF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e">
    <w:name w:val="Revision"/>
    <w:hidden/>
    <w:uiPriority w:val="99"/>
    <w:semiHidden/>
    <w:rsid w:val="00167F12"/>
    <w:rPr>
      <w:rFonts w:ascii="Times New Roman" w:eastAsia="標楷體" w:hAnsi="Times New Roman"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05B2E1-8265-4BE1-AB3E-561415A4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2666</Words>
  <Characters>15200</Characters>
  <Application>Microsoft Office Word</Application>
  <DocSecurity>0</DocSecurity>
  <Lines>126</Lines>
  <Paragraphs>35</Paragraphs>
  <ScaleCrop>false</ScaleCrop>
  <Company/>
  <LinksUpToDate>false</LinksUpToDate>
  <CharactersWithSpaces>17831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ASUS_F80S</dc:creator>
  <cp:keywords/>
  <cp:lastModifiedBy>又綺 鄭</cp:lastModifiedBy>
  <cp:revision>3</cp:revision>
  <cp:lastPrinted>2025-02-19T01:50:00Z</cp:lastPrinted>
  <dcterms:created xsi:type="dcterms:W3CDTF">2025-02-19T01:50:00Z</dcterms:created>
  <dcterms:modified xsi:type="dcterms:W3CDTF">2025-02-20T02:11:00Z</dcterms:modified>
</cp:coreProperties>
</file>